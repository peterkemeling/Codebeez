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5E29" w14:textId="2A2EDF3E" w:rsidR="00DC69E9" w:rsidRPr="00F748B7" w:rsidRDefault="00DA7A68" w:rsidP="00677790">
      <w:pPr>
        <w:spacing w:line="276" w:lineRule="auto"/>
        <w:ind w:right="2216"/>
        <w:outlineLvl w:val="0"/>
        <w:rPr>
          <w:rFonts w:ascii="Verdana" w:hAnsi="Verdana"/>
          <w:b/>
          <w:sz w:val="20"/>
          <w:szCs w:val="20"/>
        </w:rPr>
      </w:pPr>
      <w:r w:rsidRPr="00F748B7">
        <w:rPr>
          <w:rFonts w:ascii="Verdana" w:hAnsi="Verdana"/>
          <w:noProof/>
          <w:sz w:val="20"/>
          <w:szCs w:val="20"/>
        </w:rPr>
        <w:drawing>
          <wp:anchor distT="0" distB="0" distL="114300" distR="114300" simplePos="0" relativeHeight="251658240" behindDoc="1" locked="0" layoutInCell="1" allowOverlap="1" wp14:anchorId="187DBD35" wp14:editId="476728CF">
            <wp:simplePos x="0" y="0"/>
            <wp:positionH relativeFrom="column">
              <wp:posOffset>4759830</wp:posOffset>
            </wp:positionH>
            <wp:positionV relativeFrom="paragraph">
              <wp:posOffset>-483235</wp:posOffset>
            </wp:positionV>
            <wp:extent cx="918740" cy="1040400"/>
            <wp:effectExtent l="0" t="0" r="0" b="1270"/>
            <wp:wrapNone/>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18740" cy="1040400"/>
                    </a:xfrm>
                    <a:prstGeom prst="rect">
                      <a:avLst/>
                    </a:prstGeom>
                    <a:noFill/>
                  </pic:spPr>
                </pic:pic>
              </a:graphicData>
            </a:graphic>
            <wp14:sizeRelH relativeFrom="margin">
              <wp14:pctWidth>0</wp14:pctWidth>
            </wp14:sizeRelH>
            <wp14:sizeRelV relativeFrom="margin">
              <wp14:pctHeight>0</wp14:pctHeight>
            </wp14:sizeRelV>
          </wp:anchor>
        </w:drawing>
      </w:r>
    </w:p>
    <w:p w14:paraId="16840E1C" w14:textId="6E7EFDE0" w:rsidR="00FB1682" w:rsidRPr="00F748B7" w:rsidRDefault="00FB1682" w:rsidP="00C56752">
      <w:pPr>
        <w:spacing w:line="276" w:lineRule="auto"/>
        <w:ind w:right="2216"/>
        <w:jc w:val="right"/>
        <w:rPr>
          <w:rFonts w:ascii="Verdana" w:hAnsi="Verdana"/>
          <w:b/>
          <w:sz w:val="20"/>
          <w:szCs w:val="20"/>
        </w:rPr>
      </w:pPr>
    </w:p>
    <w:p w14:paraId="7B6A860E" w14:textId="77777777" w:rsidR="00873048" w:rsidRPr="00F748B7" w:rsidRDefault="00873048" w:rsidP="00C56752">
      <w:pPr>
        <w:spacing w:line="276" w:lineRule="auto"/>
        <w:ind w:right="2216"/>
        <w:jc w:val="right"/>
        <w:outlineLvl w:val="0"/>
        <w:rPr>
          <w:rFonts w:ascii="Verdana" w:hAnsi="Verdana"/>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041"/>
      </w:tblGrid>
      <w:tr w:rsidR="00F748B7" w:rsidRPr="00F748B7" w14:paraId="0C32DE02" w14:textId="77777777" w:rsidTr="0039291F">
        <w:tc>
          <w:tcPr>
            <w:tcW w:w="3969" w:type="dxa"/>
            <w:shd w:val="clear" w:color="auto" w:fill="000000" w:themeFill="text1"/>
          </w:tcPr>
          <w:p w14:paraId="6F71563C" w14:textId="622A9C9E" w:rsidR="00677790" w:rsidRPr="00F748B7" w:rsidRDefault="00D473A1" w:rsidP="00C56752">
            <w:pPr>
              <w:spacing w:line="276" w:lineRule="auto"/>
              <w:rPr>
                <w:rFonts w:ascii="Verdana" w:hAnsi="Verdana"/>
                <w:b/>
                <w:color w:val="FFFFFF" w:themeColor="background1"/>
                <w:sz w:val="22"/>
                <w:szCs w:val="22"/>
              </w:rPr>
            </w:pPr>
            <w:r>
              <w:rPr>
                <w:rFonts w:ascii="Verdana" w:hAnsi="Verdana"/>
                <w:b/>
                <w:color w:val="FFFFFF" w:themeColor="background1"/>
                <w:sz w:val="22"/>
                <w:szCs w:val="22"/>
              </w:rPr>
              <w:t>Python DevOps Engineer</w:t>
            </w:r>
            <w:commentRangeStart w:id="0"/>
            <w:commentRangeEnd w:id="0"/>
            <w:r w:rsidR="0039291F" w:rsidRPr="00F748B7">
              <w:rPr>
                <w:rStyle w:val="CommentReference"/>
                <w:rFonts w:ascii="Verdana" w:hAnsi="Verdana"/>
                <w:b/>
                <w:color w:val="FFFFFF" w:themeColor="background1"/>
                <w:sz w:val="22"/>
                <w:szCs w:val="22"/>
              </w:rPr>
              <w:commentReference w:id="0"/>
            </w:r>
            <w:commentRangeStart w:id="1"/>
            <w:commentRangeEnd w:id="1"/>
            <w:r w:rsidR="0039291F" w:rsidRPr="00F748B7">
              <w:rPr>
                <w:rStyle w:val="CommentReference"/>
                <w:rFonts w:ascii="Verdana" w:hAnsi="Verdana"/>
                <w:b/>
                <w:color w:val="FFFFFF" w:themeColor="background1"/>
                <w:sz w:val="22"/>
                <w:szCs w:val="22"/>
              </w:rPr>
              <w:commentReference w:id="1"/>
            </w:r>
          </w:p>
        </w:tc>
        <w:tc>
          <w:tcPr>
            <w:tcW w:w="5041" w:type="dxa"/>
            <w:shd w:val="clear" w:color="auto" w:fill="FFC000"/>
          </w:tcPr>
          <w:p w14:paraId="6A063BD9" w14:textId="3C6EEF68" w:rsidR="00677790" w:rsidRPr="00F748B7" w:rsidRDefault="00D473A1" w:rsidP="0039291F">
            <w:pPr>
              <w:spacing w:line="276" w:lineRule="auto"/>
              <w:jc w:val="right"/>
              <w:rPr>
                <w:rFonts w:ascii="Verdana" w:hAnsi="Verdana"/>
                <w:b/>
                <w:color w:val="FFFFFF" w:themeColor="background1"/>
                <w:sz w:val="22"/>
                <w:szCs w:val="22"/>
              </w:rPr>
            </w:pPr>
            <w:r>
              <w:rPr>
                <w:rFonts w:ascii="Verdana" w:hAnsi="Verdana"/>
                <w:b/>
                <w:color w:val="FFFFFF" w:themeColor="background1"/>
                <w:sz w:val="22"/>
                <w:szCs w:val="22"/>
              </w:rPr>
              <w:t xml:space="preserve">Peter </w:t>
            </w:r>
            <w:proofErr w:type="spellStart"/>
            <w:r>
              <w:rPr>
                <w:rFonts w:ascii="Verdana" w:hAnsi="Verdana"/>
                <w:b/>
                <w:color w:val="FFFFFF" w:themeColor="background1"/>
                <w:sz w:val="22"/>
                <w:szCs w:val="22"/>
              </w:rPr>
              <w:t>Kemeling</w:t>
            </w:r>
            <w:proofErr w:type="spellEnd"/>
          </w:p>
        </w:tc>
      </w:tr>
    </w:tbl>
    <w:p w14:paraId="735E1B1C" w14:textId="2E96869A" w:rsidR="00DA7A68" w:rsidRPr="00F748B7" w:rsidRDefault="00873048" w:rsidP="00C56752">
      <w:pPr>
        <w:spacing w:line="276" w:lineRule="auto"/>
        <w:jc w:val="right"/>
        <w:rPr>
          <w:rFonts w:ascii="Verdana" w:hAnsi="Verdana"/>
          <w:sz w:val="20"/>
          <w:szCs w:val="20"/>
        </w:rPr>
      </w:pPr>
      <w:r w:rsidRPr="00F748B7">
        <w:rPr>
          <w:rFonts w:ascii="Verdana" w:hAnsi="Verdana"/>
          <w:sz w:val="20"/>
          <w:szCs w:val="20"/>
        </w:rPr>
        <w:t xml:space="preserve">Born </w:t>
      </w:r>
      <w:r w:rsidR="00D473A1">
        <w:rPr>
          <w:rFonts w:ascii="Verdana" w:hAnsi="Verdana"/>
          <w:sz w:val="20"/>
          <w:szCs w:val="20"/>
        </w:rPr>
        <w:t>10-05-1981</w:t>
      </w:r>
    </w:p>
    <w:p w14:paraId="13B9E53F" w14:textId="63B06C48" w:rsidR="00873048" w:rsidRPr="00F748B7" w:rsidRDefault="00873048" w:rsidP="00C56752">
      <w:pPr>
        <w:spacing w:line="276" w:lineRule="auto"/>
        <w:jc w:val="right"/>
        <w:rPr>
          <w:rFonts w:ascii="Verdana" w:hAnsi="Verdana"/>
          <w:sz w:val="20"/>
          <w:szCs w:val="20"/>
        </w:rPr>
      </w:pPr>
      <w:r w:rsidRPr="00F748B7">
        <w:rPr>
          <w:rFonts w:ascii="Verdana" w:hAnsi="Verdana"/>
          <w:sz w:val="20"/>
          <w:szCs w:val="20"/>
        </w:rPr>
        <w:t xml:space="preserve">Living in </w:t>
      </w:r>
      <w:proofErr w:type="spellStart"/>
      <w:r w:rsidR="00A66F6C">
        <w:rPr>
          <w:rFonts w:ascii="Verdana" w:hAnsi="Verdana"/>
          <w:sz w:val="20"/>
          <w:szCs w:val="20"/>
        </w:rPr>
        <w:t>Leusden</w:t>
      </w:r>
      <w:proofErr w:type="spellEnd"/>
    </w:p>
    <w:p w14:paraId="28A08BC6" w14:textId="654C4917" w:rsidR="00AD36DB" w:rsidRPr="00F748B7" w:rsidRDefault="005735E7" w:rsidP="00C56752">
      <w:pPr>
        <w:spacing w:line="276" w:lineRule="auto"/>
        <w:rPr>
          <w:rFonts w:ascii="Verdana" w:hAnsi="Verdana"/>
          <w:b/>
          <w:sz w:val="20"/>
          <w:szCs w:val="20"/>
        </w:rPr>
      </w:pPr>
      <w:commentRangeStart w:id="2"/>
      <w:r w:rsidRPr="00F748B7">
        <w:rPr>
          <w:rFonts w:ascii="Verdana" w:hAnsi="Verdana"/>
          <w:b/>
          <w:sz w:val="20"/>
          <w:szCs w:val="20"/>
        </w:rPr>
        <w:t>ME</w:t>
      </w:r>
      <w:commentRangeEnd w:id="2"/>
      <w:r w:rsidR="00C56752" w:rsidRPr="00F748B7">
        <w:rPr>
          <w:rStyle w:val="CommentReference"/>
          <w:rFonts w:ascii="Verdana" w:hAnsi="Verdana"/>
          <w:sz w:val="20"/>
          <w:szCs w:val="20"/>
        </w:rPr>
        <w:commentReference w:id="2"/>
      </w:r>
    </w:p>
    <w:p w14:paraId="03218A2D" w14:textId="7F9F8739" w:rsidR="00790EDB" w:rsidRPr="00F748B7" w:rsidRDefault="00790EDB" w:rsidP="00C56752">
      <w:pPr>
        <w:spacing w:line="276" w:lineRule="auto"/>
        <w:ind w:right="-52"/>
        <w:jc w:val="both"/>
        <w:rPr>
          <w:rFonts w:ascii="Verdana" w:hAnsi="Verdana"/>
          <w:sz w:val="20"/>
          <w:szCs w:val="20"/>
        </w:rPr>
      </w:pPr>
      <w:r w:rsidRPr="00F748B7">
        <w:rPr>
          <w:rFonts w:ascii="Verdana" w:hAnsi="Verdana"/>
          <w:sz w:val="20"/>
          <w:szCs w:val="20"/>
        </w:rPr>
        <w:t xml:space="preserve">I </w:t>
      </w:r>
      <w:r w:rsidR="00A66F6C">
        <w:rPr>
          <w:rFonts w:ascii="Verdana" w:hAnsi="Verdana"/>
          <w:sz w:val="20"/>
          <w:szCs w:val="20"/>
        </w:rPr>
        <w:t>have always loved to build things. As a child my dad used to set challenges with Lego Technic like building a walking robot with 6 legs. This love for designing and building solutions to complex problems is still wat keeps mee going. Today my tool of choice is Python and my love for a challenge has only grown larger.</w:t>
      </w:r>
    </w:p>
    <w:tbl>
      <w:tblPr>
        <w:tblStyle w:val="TableGrid"/>
        <w:tblpPr w:leftFromText="284" w:rightFromText="284" w:topFromText="284" w:bottomFromText="284" w:vertAnchor="text" w:horzAnchor="margin" w:tblpXSpec="right" w:tblpY="233"/>
        <w:tblOverlap w:val="never"/>
        <w:tblW w:w="0" w:type="auto"/>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blLook w:val="04A0" w:firstRow="1" w:lastRow="0" w:firstColumn="1" w:lastColumn="0" w:noHBand="0" w:noVBand="1"/>
      </w:tblPr>
      <w:tblGrid>
        <w:gridCol w:w="2203"/>
        <w:gridCol w:w="3475"/>
      </w:tblGrid>
      <w:tr w:rsidR="00873048" w:rsidRPr="00F748B7" w14:paraId="01C6D7BD" w14:textId="77777777" w:rsidTr="00677790">
        <w:trPr>
          <w:tblCellSpacing w:w="14" w:type="dxa"/>
        </w:trPr>
        <w:tc>
          <w:tcPr>
            <w:tcW w:w="1143" w:type="dxa"/>
            <w:shd w:val="clear" w:color="auto" w:fill="FFC000"/>
          </w:tcPr>
          <w:p w14:paraId="0C0A1AC3" w14:textId="6067C935" w:rsidR="00873048" w:rsidRPr="00F748B7" w:rsidRDefault="00562EF4" w:rsidP="00C56752">
            <w:pPr>
              <w:spacing w:line="276" w:lineRule="auto"/>
              <w:jc w:val="both"/>
              <w:rPr>
                <w:rFonts w:ascii="Verdana" w:hAnsi="Verdana"/>
                <w:b/>
                <w:color w:val="FFFFFF" w:themeColor="background1"/>
                <w:sz w:val="18"/>
                <w:szCs w:val="18"/>
              </w:rPr>
            </w:pPr>
            <w:r>
              <w:rPr>
                <w:rFonts w:ascii="Verdana" w:hAnsi="Verdana"/>
                <w:b/>
                <w:color w:val="FFFFFF" w:themeColor="background1"/>
                <w:sz w:val="18"/>
                <w:szCs w:val="18"/>
              </w:rPr>
              <w:t>Software Development</w:t>
            </w:r>
            <w:commentRangeStart w:id="3"/>
            <w:commentRangeEnd w:id="3"/>
            <w:r w:rsidR="00825433" w:rsidRPr="00F748B7">
              <w:rPr>
                <w:rStyle w:val="CommentReference"/>
                <w:rFonts w:ascii="Verdana" w:hAnsi="Verdana"/>
                <w:sz w:val="18"/>
                <w:szCs w:val="18"/>
              </w:rPr>
              <w:commentReference w:id="3"/>
            </w:r>
          </w:p>
        </w:tc>
        <w:tc>
          <w:tcPr>
            <w:tcW w:w="3433" w:type="dxa"/>
            <w:shd w:val="clear" w:color="auto" w:fill="FFC000"/>
          </w:tcPr>
          <w:p w14:paraId="7AB16043" w14:textId="50EC7D8B" w:rsidR="00873048" w:rsidRPr="00F748B7" w:rsidRDefault="00562EF4" w:rsidP="00C56752">
            <w:pPr>
              <w:spacing w:line="276" w:lineRule="auto"/>
              <w:rPr>
                <w:rFonts w:ascii="Verdana" w:hAnsi="Verdana" w:cs="Consolas"/>
                <w:sz w:val="18"/>
                <w:szCs w:val="18"/>
              </w:rPr>
            </w:pPr>
            <w:r>
              <w:rPr>
                <w:rFonts w:ascii="Verdana" w:hAnsi="Verdana" w:cs="Consolas"/>
                <w:sz w:val="18"/>
                <w:szCs w:val="18"/>
              </w:rPr>
              <w:t xml:space="preserve">Python, </w:t>
            </w:r>
            <w:proofErr w:type="spellStart"/>
            <w:r>
              <w:rPr>
                <w:rFonts w:ascii="Verdana" w:hAnsi="Verdana" w:cs="Consolas"/>
                <w:sz w:val="18"/>
                <w:szCs w:val="18"/>
              </w:rPr>
              <w:t>FastAPI</w:t>
            </w:r>
            <w:proofErr w:type="spellEnd"/>
            <w:r>
              <w:rPr>
                <w:rFonts w:ascii="Verdana" w:hAnsi="Verdana" w:cs="Consolas"/>
                <w:sz w:val="18"/>
                <w:szCs w:val="18"/>
              </w:rPr>
              <w:t xml:space="preserve">, Flask, Django, Pandas, </w:t>
            </w:r>
            <w:proofErr w:type="spellStart"/>
            <w:r>
              <w:rPr>
                <w:rFonts w:ascii="Verdana" w:hAnsi="Verdana" w:cs="Consolas"/>
                <w:sz w:val="18"/>
                <w:szCs w:val="18"/>
              </w:rPr>
              <w:t>Numpy</w:t>
            </w:r>
            <w:proofErr w:type="spellEnd"/>
            <w:r>
              <w:rPr>
                <w:rFonts w:ascii="Verdana" w:hAnsi="Verdana" w:cs="Consolas"/>
                <w:sz w:val="18"/>
                <w:szCs w:val="18"/>
              </w:rPr>
              <w:t xml:space="preserve">, </w:t>
            </w:r>
            <w:proofErr w:type="spellStart"/>
            <w:r>
              <w:rPr>
                <w:rFonts w:ascii="Verdana" w:hAnsi="Verdana" w:cs="Consolas"/>
                <w:sz w:val="18"/>
                <w:szCs w:val="18"/>
              </w:rPr>
              <w:t>Pydantic</w:t>
            </w:r>
            <w:proofErr w:type="spellEnd"/>
            <w:r>
              <w:rPr>
                <w:rFonts w:ascii="Verdana" w:hAnsi="Verdana" w:cs="Consolas"/>
                <w:sz w:val="18"/>
                <w:szCs w:val="18"/>
              </w:rPr>
              <w:t xml:space="preserve">, </w:t>
            </w:r>
            <w:r w:rsidR="0055061F">
              <w:rPr>
                <w:rFonts w:ascii="Verdana" w:hAnsi="Verdana" w:cs="Consolas"/>
                <w:sz w:val="18"/>
                <w:szCs w:val="18"/>
              </w:rPr>
              <w:t xml:space="preserve">Async, </w:t>
            </w:r>
            <w:proofErr w:type="spellStart"/>
            <w:r w:rsidR="0055061F">
              <w:rPr>
                <w:rFonts w:ascii="Verdana" w:hAnsi="Verdana" w:cs="Consolas"/>
                <w:sz w:val="18"/>
                <w:szCs w:val="18"/>
              </w:rPr>
              <w:t>Pytest</w:t>
            </w:r>
            <w:proofErr w:type="spellEnd"/>
            <w:r w:rsidR="0055061F">
              <w:rPr>
                <w:rFonts w:ascii="Verdana" w:hAnsi="Verdana" w:cs="Consolas"/>
                <w:sz w:val="18"/>
                <w:szCs w:val="18"/>
              </w:rPr>
              <w:t>, Behave, Locust</w:t>
            </w:r>
          </w:p>
        </w:tc>
      </w:tr>
      <w:tr w:rsidR="00873048" w:rsidRPr="00F748B7" w14:paraId="5F0ADC6C" w14:textId="77777777" w:rsidTr="00677790">
        <w:trPr>
          <w:tblCellSpacing w:w="14" w:type="dxa"/>
        </w:trPr>
        <w:tc>
          <w:tcPr>
            <w:tcW w:w="1143" w:type="dxa"/>
            <w:shd w:val="clear" w:color="auto" w:fill="FFC000"/>
          </w:tcPr>
          <w:p w14:paraId="444F28A1" w14:textId="5A0D8272" w:rsidR="00873048" w:rsidRPr="00562EF4" w:rsidRDefault="00562EF4" w:rsidP="00C56752">
            <w:pPr>
              <w:spacing w:line="276" w:lineRule="auto"/>
              <w:jc w:val="both"/>
              <w:rPr>
                <w:rFonts w:ascii="Verdana" w:hAnsi="Verdana"/>
                <w:b/>
                <w:bCs/>
                <w:color w:val="FFFFFF" w:themeColor="background1"/>
                <w:sz w:val="18"/>
                <w:szCs w:val="18"/>
              </w:rPr>
            </w:pPr>
            <w:r>
              <w:rPr>
                <w:rFonts w:ascii="Verdana" w:hAnsi="Verdana"/>
                <w:b/>
                <w:bCs/>
                <w:color w:val="FFFFFF" w:themeColor="background1"/>
                <w:sz w:val="18"/>
                <w:szCs w:val="18"/>
              </w:rPr>
              <w:t>CI/CD</w:t>
            </w:r>
          </w:p>
        </w:tc>
        <w:tc>
          <w:tcPr>
            <w:tcW w:w="3433" w:type="dxa"/>
            <w:shd w:val="clear" w:color="auto" w:fill="FFC000"/>
          </w:tcPr>
          <w:p w14:paraId="2BD68075" w14:textId="3FF084EE" w:rsidR="00873048" w:rsidRPr="00F748B7" w:rsidRDefault="0055061F" w:rsidP="00C56752">
            <w:pPr>
              <w:spacing w:line="276" w:lineRule="auto"/>
              <w:rPr>
                <w:rFonts w:ascii="Verdana" w:hAnsi="Verdana"/>
                <w:sz w:val="18"/>
                <w:szCs w:val="18"/>
              </w:rPr>
            </w:pPr>
            <w:r>
              <w:rPr>
                <w:rFonts w:ascii="Verdana" w:hAnsi="Verdana"/>
                <w:sz w:val="18"/>
                <w:szCs w:val="18"/>
              </w:rPr>
              <w:t xml:space="preserve">Git, Jenkins, Docker/Docker-compose, Rancher, </w:t>
            </w:r>
            <w:proofErr w:type="spellStart"/>
            <w:r>
              <w:rPr>
                <w:rFonts w:ascii="Verdana" w:hAnsi="Verdana"/>
                <w:sz w:val="18"/>
                <w:szCs w:val="18"/>
              </w:rPr>
              <w:t>Kustomize</w:t>
            </w:r>
            <w:proofErr w:type="spellEnd"/>
            <w:r>
              <w:rPr>
                <w:rFonts w:ascii="Verdana" w:hAnsi="Verdana"/>
                <w:sz w:val="18"/>
                <w:szCs w:val="18"/>
              </w:rPr>
              <w:t xml:space="preserve">/Helm, </w:t>
            </w:r>
            <w:proofErr w:type="spellStart"/>
            <w:r>
              <w:rPr>
                <w:rFonts w:ascii="Verdana" w:hAnsi="Verdana"/>
                <w:sz w:val="18"/>
                <w:szCs w:val="18"/>
              </w:rPr>
              <w:t>JFrog</w:t>
            </w:r>
            <w:proofErr w:type="spellEnd"/>
            <w:r>
              <w:rPr>
                <w:rFonts w:ascii="Verdana" w:hAnsi="Verdana"/>
                <w:sz w:val="18"/>
                <w:szCs w:val="18"/>
              </w:rPr>
              <w:t xml:space="preserve"> Artifactory</w:t>
            </w:r>
          </w:p>
        </w:tc>
      </w:tr>
      <w:tr w:rsidR="00873048" w:rsidRPr="00F748B7" w14:paraId="5C33A74D" w14:textId="77777777" w:rsidTr="00677790">
        <w:trPr>
          <w:trHeight w:val="217"/>
          <w:tblCellSpacing w:w="14" w:type="dxa"/>
        </w:trPr>
        <w:tc>
          <w:tcPr>
            <w:tcW w:w="1143" w:type="dxa"/>
            <w:shd w:val="clear" w:color="auto" w:fill="FFC000"/>
          </w:tcPr>
          <w:p w14:paraId="3EB705DC" w14:textId="77777777" w:rsidR="00873048" w:rsidRPr="00F748B7" w:rsidRDefault="00873048" w:rsidP="00C56752">
            <w:pPr>
              <w:spacing w:line="276" w:lineRule="auto"/>
              <w:rPr>
                <w:rFonts w:ascii="Verdana" w:hAnsi="Verdana"/>
                <w:b/>
                <w:color w:val="FFFFFF" w:themeColor="background1"/>
                <w:sz w:val="18"/>
                <w:szCs w:val="18"/>
              </w:rPr>
            </w:pPr>
            <w:r w:rsidRPr="00F748B7">
              <w:rPr>
                <w:rFonts w:ascii="Verdana" w:hAnsi="Verdana"/>
                <w:b/>
                <w:color w:val="FFFFFF" w:themeColor="background1"/>
                <w:sz w:val="18"/>
                <w:szCs w:val="18"/>
              </w:rPr>
              <w:t>Data Engineering</w:t>
            </w:r>
          </w:p>
        </w:tc>
        <w:tc>
          <w:tcPr>
            <w:tcW w:w="3433" w:type="dxa"/>
            <w:shd w:val="clear" w:color="auto" w:fill="FFC000"/>
          </w:tcPr>
          <w:p w14:paraId="0E688E9C" w14:textId="1BEB841B" w:rsidR="00873048" w:rsidRPr="00F748B7" w:rsidRDefault="0055061F" w:rsidP="00C56752">
            <w:pPr>
              <w:spacing w:line="276" w:lineRule="auto"/>
              <w:rPr>
                <w:rFonts w:ascii="Verdana" w:hAnsi="Verdana"/>
                <w:sz w:val="18"/>
                <w:szCs w:val="18"/>
              </w:rPr>
            </w:pPr>
            <w:r>
              <w:rPr>
                <w:rFonts w:ascii="Verdana" w:hAnsi="Verdana"/>
                <w:sz w:val="18"/>
                <w:szCs w:val="18"/>
              </w:rPr>
              <w:t xml:space="preserve">Pandas, </w:t>
            </w:r>
            <w:proofErr w:type="spellStart"/>
            <w:r>
              <w:rPr>
                <w:rFonts w:ascii="Verdana" w:hAnsi="Verdana"/>
                <w:sz w:val="18"/>
                <w:szCs w:val="18"/>
              </w:rPr>
              <w:t>Numpy</w:t>
            </w:r>
            <w:proofErr w:type="spellEnd"/>
          </w:p>
        </w:tc>
      </w:tr>
      <w:tr w:rsidR="00873048" w:rsidRPr="00F748B7" w14:paraId="081B56A4" w14:textId="77777777" w:rsidTr="00677790">
        <w:trPr>
          <w:tblCellSpacing w:w="14" w:type="dxa"/>
        </w:trPr>
        <w:tc>
          <w:tcPr>
            <w:tcW w:w="1143" w:type="dxa"/>
            <w:shd w:val="clear" w:color="auto" w:fill="FFC000"/>
          </w:tcPr>
          <w:p w14:paraId="44A60A64" w14:textId="0E60BFFB" w:rsidR="00873048" w:rsidRPr="00562EF4" w:rsidRDefault="00562EF4" w:rsidP="00C56752">
            <w:pPr>
              <w:spacing w:line="276" w:lineRule="auto"/>
              <w:jc w:val="both"/>
              <w:rPr>
                <w:rFonts w:ascii="Verdana" w:hAnsi="Verdana"/>
                <w:b/>
                <w:bCs/>
                <w:color w:val="FFFFFF" w:themeColor="background1"/>
                <w:sz w:val="18"/>
                <w:szCs w:val="18"/>
              </w:rPr>
            </w:pPr>
            <w:r>
              <w:rPr>
                <w:rFonts w:ascii="Verdana" w:hAnsi="Verdana"/>
                <w:b/>
                <w:bCs/>
                <w:color w:val="FFFFFF" w:themeColor="background1"/>
                <w:sz w:val="18"/>
                <w:szCs w:val="18"/>
              </w:rPr>
              <w:t>System Engineering</w:t>
            </w:r>
          </w:p>
        </w:tc>
        <w:tc>
          <w:tcPr>
            <w:tcW w:w="3433" w:type="dxa"/>
            <w:shd w:val="clear" w:color="auto" w:fill="FFC000"/>
          </w:tcPr>
          <w:p w14:paraId="30E97ADE" w14:textId="434B80A1" w:rsidR="0074060B" w:rsidRPr="00F748B7" w:rsidRDefault="0055061F" w:rsidP="00C56752">
            <w:pPr>
              <w:spacing w:line="276" w:lineRule="auto"/>
              <w:rPr>
                <w:rFonts w:ascii="Verdana" w:hAnsi="Verdana"/>
                <w:sz w:val="18"/>
                <w:szCs w:val="18"/>
              </w:rPr>
            </w:pPr>
            <w:r>
              <w:rPr>
                <w:rFonts w:ascii="Verdana" w:hAnsi="Verdana"/>
                <w:sz w:val="18"/>
                <w:szCs w:val="18"/>
              </w:rPr>
              <w:t>Linux, Ansibl</w:t>
            </w:r>
            <w:r w:rsidR="0074060B">
              <w:rPr>
                <w:rFonts w:ascii="Verdana" w:hAnsi="Verdana"/>
                <w:sz w:val="18"/>
                <w:szCs w:val="18"/>
              </w:rPr>
              <w:t xml:space="preserve">e, Apache, Nginx, </w:t>
            </w:r>
            <w:proofErr w:type="spellStart"/>
            <w:r w:rsidR="0074060B">
              <w:rPr>
                <w:rFonts w:ascii="Verdana" w:hAnsi="Verdana"/>
                <w:sz w:val="18"/>
                <w:szCs w:val="18"/>
              </w:rPr>
              <w:t>Uvicorn</w:t>
            </w:r>
            <w:proofErr w:type="spellEnd"/>
            <w:r w:rsidR="0074060B">
              <w:rPr>
                <w:rFonts w:ascii="Verdana" w:hAnsi="Verdana"/>
                <w:sz w:val="18"/>
                <w:szCs w:val="18"/>
              </w:rPr>
              <w:t>, Networking, Monitoring, Logging, Storage</w:t>
            </w:r>
          </w:p>
        </w:tc>
      </w:tr>
      <w:tr w:rsidR="0074060B" w:rsidRPr="00F748B7" w14:paraId="03999F8C" w14:textId="77777777" w:rsidTr="00677790">
        <w:trPr>
          <w:tblCellSpacing w:w="14" w:type="dxa"/>
        </w:trPr>
        <w:tc>
          <w:tcPr>
            <w:tcW w:w="1143" w:type="dxa"/>
            <w:shd w:val="clear" w:color="auto" w:fill="FFC000"/>
          </w:tcPr>
          <w:p w14:paraId="1C2B0A3C" w14:textId="098EED26" w:rsidR="0074060B" w:rsidRDefault="0074060B" w:rsidP="00C56752">
            <w:pPr>
              <w:spacing w:line="276" w:lineRule="auto"/>
              <w:jc w:val="both"/>
              <w:rPr>
                <w:rFonts w:ascii="Verdana" w:hAnsi="Verdana"/>
                <w:b/>
                <w:bCs/>
                <w:color w:val="FFFFFF" w:themeColor="background1"/>
                <w:sz w:val="18"/>
                <w:szCs w:val="18"/>
              </w:rPr>
            </w:pPr>
            <w:r>
              <w:rPr>
                <w:rFonts w:ascii="Verdana" w:hAnsi="Verdana"/>
                <w:b/>
                <w:bCs/>
                <w:color w:val="FFFFFF" w:themeColor="background1"/>
                <w:sz w:val="18"/>
                <w:szCs w:val="18"/>
              </w:rPr>
              <w:t>Video Engineering</w:t>
            </w:r>
          </w:p>
        </w:tc>
        <w:tc>
          <w:tcPr>
            <w:tcW w:w="3433" w:type="dxa"/>
            <w:shd w:val="clear" w:color="auto" w:fill="FFC000"/>
          </w:tcPr>
          <w:p w14:paraId="3A344DCE" w14:textId="2B56B709" w:rsidR="0074060B" w:rsidRDefault="0074060B" w:rsidP="00C56752">
            <w:pPr>
              <w:spacing w:line="276" w:lineRule="auto"/>
              <w:rPr>
                <w:rFonts w:ascii="Verdana" w:hAnsi="Verdana"/>
                <w:sz w:val="18"/>
                <w:szCs w:val="18"/>
              </w:rPr>
            </w:pPr>
            <w:r>
              <w:rPr>
                <w:rFonts w:ascii="Verdana" w:hAnsi="Verdana"/>
                <w:sz w:val="18"/>
                <w:szCs w:val="18"/>
              </w:rPr>
              <w:t xml:space="preserve">Edgeware video streamers &amp; Convoy, </w:t>
            </w:r>
            <w:r w:rsidR="00FD1982">
              <w:rPr>
                <w:rFonts w:ascii="Verdana" w:hAnsi="Verdana"/>
                <w:sz w:val="18"/>
                <w:szCs w:val="18"/>
              </w:rPr>
              <w:t xml:space="preserve">Unified Streaming Origin, </w:t>
            </w:r>
            <w:r>
              <w:rPr>
                <w:rFonts w:ascii="Verdana" w:hAnsi="Verdana"/>
                <w:sz w:val="18"/>
                <w:szCs w:val="18"/>
              </w:rPr>
              <w:t>DRM, RTSP Multicast &amp; Unicast streaming, HTTP streaming, Synamedia VQE, Agama monitoring, Linear, VOD and Recordings</w:t>
            </w:r>
          </w:p>
        </w:tc>
      </w:tr>
      <w:tr w:rsidR="00873048" w:rsidRPr="00F748B7" w14:paraId="0FC70017" w14:textId="77777777" w:rsidTr="00677790">
        <w:trPr>
          <w:tblCellSpacing w:w="14" w:type="dxa"/>
        </w:trPr>
        <w:tc>
          <w:tcPr>
            <w:tcW w:w="1143" w:type="dxa"/>
            <w:shd w:val="clear" w:color="auto" w:fill="FFC000"/>
          </w:tcPr>
          <w:p w14:paraId="1BD789B4" w14:textId="77777777" w:rsidR="00873048" w:rsidRPr="00F748B7" w:rsidRDefault="00873048" w:rsidP="00C56752">
            <w:pPr>
              <w:spacing w:line="276" w:lineRule="auto"/>
              <w:jc w:val="both"/>
              <w:rPr>
                <w:rFonts w:ascii="Verdana" w:hAnsi="Verdana"/>
                <w:color w:val="FFFFFF" w:themeColor="background1"/>
                <w:sz w:val="18"/>
                <w:szCs w:val="18"/>
              </w:rPr>
            </w:pPr>
            <w:r w:rsidRPr="00F748B7">
              <w:rPr>
                <w:rFonts w:ascii="Verdana" w:hAnsi="Verdana"/>
                <w:b/>
                <w:color w:val="FFFFFF" w:themeColor="background1"/>
                <w:sz w:val="18"/>
                <w:szCs w:val="18"/>
              </w:rPr>
              <w:t>Soft skills</w:t>
            </w:r>
          </w:p>
        </w:tc>
        <w:tc>
          <w:tcPr>
            <w:tcW w:w="3433" w:type="dxa"/>
            <w:shd w:val="clear" w:color="auto" w:fill="FFC000"/>
          </w:tcPr>
          <w:p w14:paraId="36CA73BE" w14:textId="333C17B5" w:rsidR="00873048" w:rsidRPr="00F748B7" w:rsidRDefault="00FD1982" w:rsidP="00C56752">
            <w:pPr>
              <w:spacing w:line="276" w:lineRule="auto"/>
              <w:rPr>
                <w:rFonts w:ascii="Verdana" w:hAnsi="Verdana"/>
                <w:sz w:val="18"/>
                <w:szCs w:val="18"/>
              </w:rPr>
            </w:pPr>
            <w:r>
              <w:rPr>
                <w:rFonts w:ascii="Verdana" w:hAnsi="Verdana"/>
                <w:sz w:val="18"/>
                <w:szCs w:val="18"/>
              </w:rPr>
              <w:t>Team player, innovative, quick learner, front man, social, enthusiastic, earnest</w:t>
            </w:r>
          </w:p>
        </w:tc>
      </w:tr>
    </w:tbl>
    <w:p w14:paraId="3EEAD369" w14:textId="51BD435A" w:rsidR="003473A5" w:rsidRPr="00F748B7" w:rsidRDefault="003473A5" w:rsidP="00C56752">
      <w:pPr>
        <w:spacing w:line="276" w:lineRule="auto"/>
        <w:jc w:val="both"/>
        <w:rPr>
          <w:rFonts w:ascii="Verdana" w:hAnsi="Verdana"/>
          <w:sz w:val="20"/>
          <w:szCs w:val="20"/>
        </w:rPr>
      </w:pPr>
    </w:p>
    <w:p w14:paraId="2D789083" w14:textId="26D0C65E" w:rsidR="00790EDB" w:rsidRPr="00AA2CEC" w:rsidDel="00AA2CEC" w:rsidRDefault="00790EDB" w:rsidP="00A66F6C">
      <w:pPr>
        <w:spacing w:line="276" w:lineRule="auto"/>
        <w:jc w:val="both"/>
        <w:rPr>
          <w:del w:id="4" w:author="eyup yagmur" w:date="2023-01-06T11:30:00Z"/>
          <w:rFonts w:ascii="Verdana" w:hAnsi="Verdana"/>
          <w:sz w:val="20"/>
          <w:szCs w:val="20"/>
          <w:lang w:val="nl-NL"/>
          <w:rPrChange w:id="5" w:author="eyup yagmur" w:date="2023-01-06T11:29:00Z">
            <w:rPr>
              <w:del w:id="6" w:author="eyup yagmur" w:date="2023-01-06T11:30:00Z"/>
              <w:rFonts w:ascii="Verdana" w:hAnsi="Verdana"/>
              <w:sz w:val="20"/>
              <w:szCs w:val="20"/>
            </w:rPr>
          </w:rPrChange>
        </w:rPr>
      </w:pPr>
      <w:r w:rsidRPr="00F748B7">
        <w:rPr>
          <w:rFonts w:ascii="Verdana" w:hAnsi="Verdana"/>
          <w:sz w:val="20"/>
          <w:szCs w:val="20"/>
        </w:rPr>
        <w:t xml:space="preserve">I </w:t>
      </w:r>
      <w:r w:rsidR="00A66F6C">
        <w:rPr>
          <w:rFonts w:ascii="Verdana" w:hAnsi="Verdana"/>
          <w:sz w:val="20"/>
          <w:szCs w:val="20"/>
        </w:rPr>
        <w:t xml:space="preserve">have built several large </w:t>
      </w:r>
      <w:r w:rsidR="002F3CE4">
        <w:rPr>
          <w:rFonts w:ascii="Verdana" w:hAnsi="Verdana"/>
          <w:sz w:val="20"/>
          <w:szCs w:val="20"/>
        </w:rPr>
        <w:t>scale, high</w:t>
      </w:r>
      <w:r w:rsidR="00A66F6C">
        <w:rPr>
          <w:rFonts w:ascii="Verdana" w:hAnsi="Verdana"/>
          <w:sz w:val="20"/>
          <w:szCs w:val="20"/>
        </w:rPr>
        <w:t xml:space="preserve"> performing </w:t>
      </w:r>
      <w:r w:rsidR="000838D8">
        <w:rPr>
          <w:rFonts w:ascii="Verdana" w:hAnsi="Verdana"/>
          <w:sz w:val="20"/>
          <w:szCs w:val="20"/>
        </w:rPr>
        <w:t>solutions</w:t>
      </w:r>
      <w:ins w:id="7" w:author="eyup yagmur" w:date="2023-01-06T11:25:00Z">
        <w:r w:rsidR="00AA2CEC">
          <w:rPr>
            <w:rFonts w:ascii="Verdana" w:hAnsi="Verdana"/>
            <w:sz w:val="20"/>
            <w:szCs w:val="20"/>
          </w:rPr>
          <w:t xml:space="preserve"> </w:t>
        </w:r>
      </w:ins>
      <w:del w:id="8" w:author="eyup yagmur" w:date="2023-01-06T11:25:00Z">
        <w:r w:rsidR="000838D8" w:rsidDel="00AA2CEC">
          <w:rPr>
            <w:rFonts w:ascii="Verdana" w:hAnsi="Verdana"/>
            <w:sz w:val="20"/>
            <w:szCs w:val="20"/>
          </w:rPr>
          <w:delText>,</w:delText>
        </w:r>
        <w:r w:rsidR="00A66F6C" w:rsidDel="00AA2CEC">
          <w:rPr>
            <w:rFonts w:ascii="Verdana" w:hAnsi="Verdana"/>
            <w:sz w:val="20"/>
            <w:szCs w:val="20"/>
          </w:rPr>
          <w:delText xml:space="preserve"> </w:delText>
        </w:r>
      </w:del>
      <w:r w:rsidR="00A66F6C">
        <w:rPr>
          <w:rFonts w:ascii="Verdana" w:hAnsi="Verdana"/>
          <w:sz w:val="20"/>
          <w:szCs w:val="20"/>
        </w:rPr>
        <w:t>and platforms</w:t>
      </w:r>
      <w:ins w:id="9" w:author="eyup yagmur" w:date="2023-01-06T11:26:00Z">
        <w:del w:id="10" w:author="Kemeling, Peter" w:date="2023-01-16T19:41:00Z">
          <w:r w:rsidR="00AA2CEC" w:rsidDel="00D86274">
            <w:rPr>
              <w:rFonts w:ascii="Verdana" w:hAnsi="Verdana"/>
              <w:sz w:val="20"/>
              <w:szCs w:val="20"/>
            </w:rPr>
            <w:delText xml:space="preserve"> where high performance and availability has been key</w:delText>
          </w:r>
        </w:del>
      </w:ins>
      <w:del w:id="11" w:author="Kemeling, Peter" w:date="2023-01-16T19:41:00Z">
        <w:r w:rsidR="00A66F6C" w:rsidDel="00D86274">
          <w:rPr>
            <w:rFonts w:ascii="Verdana" w:hAnsi="Verdana"/>
            <w:sz w:val="20"/>
            <w:szCs w:val="20"/>
          </w:rPr>
          <w:delText>.</w:delText>
        </w:r>
      </w:del>
      <w:ins w:id="12" w:author="eyup yagmur" w:date="2023-01-06T11:27:00Z">
        <w:del w:id="13" w:author="Kemeling, Peter" w:date="2023-01-16T19:41:00Z">
          <w:r w:rsidR="00AA2CEC" w:rsidDel="00D86274">
            <w:rPr>
              <w:rFonts w:ascii="Verdana" w:hAnsi="Verdana"/>
              <w:sz w:val="20"/>
              <w:szCs w:val="20"/>
            </w:rPr>
            <w:delText xml:space="preserve"> GEEF EEN VOORBEELD, MAAK HET “TASTBAAR”.</w:delText>
          </w:r>
        </w:del>
      </w:ins>
      <w:del w:id="14" w:author="Kemeling, Peter" w:date="2023-01-16T19:41:00Z">
        <w:r w:rsidR="00A66F6C" w:rsidDel="00D86274">
          <w:rPr>
            <w:rFonts w:ascii="Verdana" w:hAnsi="Verdana"/>
            <w:sz w:val="20"/>
            <w:szCs w:val="20"/>
          </w:rPr>
          <w:delText xml:space="preserve"> </w:delText>
        </w:r>
      </w:del>
      <w:ins w:id="15" w:author="eyup yagmur" w:date="2023-01-06T11:29:00Z">
        <w:del w:id="16" w:author="Kemeling, Peter" w:date="2023-01-16T19:41:00Z">
          <w:r w:rsidR="00AA2CEC" w:rsidRPr="00AA2CEC" w:rsidDel="00D86274">
            <w:rPr>
              <w:rFonts w:ascii="Verdana" w:hAnsi="Verdana"/>
              <w:sz w:val="20"/>
              <w:szCs w:val="20"/>
              <w:lang w:val="nl-NL"/>
              <w:rPrChange w:id="17" w:author="eyup yagmur" w:date="2023-01-06T11:29:00Z">
                <w:rPr>
                  <w:rFonts w:ascii="Verdana" w:hAnsi="Verdana"/>
                  <w:sz w:val="20"/>
                  <w:szCs w:val="20"/>
                </w:rPr>
              </w:rPrChange>
            </w:rPr>
            <w:delText xml:space="preserve">Ik lees nu verder </w:delText>
          </w:r>
        </w:del>
      </w:ins>
      <w:ins w:id="18" w:author="eyup yagmur" w:date="2023-01-06T11:30:00Z">
        <w:del w:id="19" w:author="Kemeling, Peter" w:date="2023-01-16T19:41:00Z">
          <w:r w:rsidR="00AA2CEC" w:rsidDel="00D86274">
            <w:rPr>
              <w:rFonts w:ascii="Verdana" w:hAnsi="Verdana"/>
              <w:sz w:val="20"/>
              <w:szCs w:val="20"/>
              <w:lang w:val="nl-NL"/>
            </w:rPr>
            <w:delText xml:space="preserve">in je CV </w:delText>
          </w:r>
        </w:del>
      </w:ins>
      <w:ins w:id="20" w:author="eyup yagmur" w:date="2023-01-06T11:29:00Z">
        <w:del w:id="21" w:author="Kemeling, Peter" w:date="2023-01-16T19:41:00Z">
          <w:r w:rsidR="00AA2CEC" w:rsidRPr="00AA2CEC" w:rsidDel="00D86274">
            <w:rPr>
              <w:rFonts w:ascii="Verdana" w:hAnsi="Verdana"/>
              <w:sz w:val="20"/>
              <w:szCs w:val="20"/>
              <w:lang w:val="nl-NL"/>
              <w:rPrChange w:id="22" w:author="eyup yagmur" w:date="2023-01-06T11:29:00Z">
                <w:rPr>
                  <w:rFonts w:ascii="Verdana" w:hAnsi="Verdana"/>
                  <w:sz w:val="20"/>
                  <w:szCs w:val="20"/>
                </w:rPr>
              </w:rPrChange>
            </w:rPr>
            <w:delText>en zie dat je het in het st</w:delText>
          </w:r>
          <w:r w:rsidR="00AA2CEC" w:rsidDel="00D86274">
            <w:rPr>
              <w:rFonts w:ascii="Verdana" w:hAnsi="Verdana"/>
              <w:sz w:val="20"/>
              <w:szCs w:val="20"/>
              <w:lang w:val="nl-NL"/>
            </w:rPr>
            <w:delText>uk hieronder meer in detail hebt staan. Ik heb het team lead stuk</w:delText>
          </w:r>
        </w:del>
      </w:ins>
      <w:ins w:id="23" w:author="eyup yagmur" w:date="2023-01-06T11:30:00Z">
        <w:del w:id="24" w:author="Kemeling, Peter" w:date="2023-01-16T19:41:00Z">
          <w:r w:rsidR="00AA2CEC" w:rsidDel="00D86274">
            <w:rPr>
              <w:rFonts w:ascii="Verdana" w:hAnsi="Verdana"/>
              <w:sz w:val="20"/>
              <w:szCs w:val="20"/>
              <w:lang w:val="nl-NL"/>
            </w:rPr>
            <w:delText xml:space="preserve"> naar het einde verplaatst, omdat het volgende stuk hieronder precies aansluit bij het stuk hierboven.</w:delText>
          </w:r>
        </w:del>
      </w:ins>
      <w:moveFromRangeStart w:id="25" w:author="eyup yagmur" w:date="2023-01-06T11:29:00Z" w:name="move123896979"/>
      <w:moveFrom w:id="26" w:author="eyup yagmur" w:date="2023-01-06T11:29:00Z">
        <w:r w:rsidR="00A66F6C" w:rsidRPr="00AA2CEC" w:rsidDel="00AA2CEC">
          <w:rPr>
            <w:rFonts w:ascii="Verdana" w:hAnsi="Verdana"/>
            <w:sz w:val="20"/>
            <w:szCs w:val="20"/>
            <w:lang w:val="nl-NL"/>
            <w:rPrChange w:id="27" w:author="eyup yagmur" w:date="2023-01-06T11:29:00Z">
              <w:rPr>
                <w:rFonts w:ascii="Verdana" w:hAnsi="Verdana"/>
                <w:sz w:val="20"/>
                <w:szCs w:val="20"/>
              </w:rPr>
            </w:rPrChange>
          </w:rPr>
          <w:t xml:space="preserve">Leading a team comes naturally to me, I like to be the </w:t>
        </w:r>
        <w:r w:rsidR="002F3CE4" w:rsidRPr="00AA2CEC" w:rsidDel="00AA2CEC">
          <w:rPr>
            <w:rFonts w:ascii="Verdana" w:hAnsi="Verdana"/>
            <w:sz w:val="20"/>
            <w:szCs w:val="20"/>
            <w:lang w:val="nl-NL"/>
            <w:rPrChange w:id="28" w:author="eyup yagmur" w:date="2023-01-06T11:29:00Z">
              <w:rPr>
                <w:rFonts w:ascii="Verdana" w:hAnsi="Verdana"/>
                <w:sz w:val="20"/>
                <w:szCs w:val="20"/>
              </w:rPr>
            </w:rPrChange>
          </w:rPr>
          <w:t>front man</w:t>
        </w:r>
        <w:r w:rsidR="00A66F6C" w:rsidRPr="00AA2CEC" w:rsidDel="00AA2CEC">
          <w:rPr>
            <w:rFonts w:ascii="Verdana" w:hAnsi="Verdana"/>
            <w:sz w:val="20"/>
            <w:szCs w:val="20"/>
            <w:lang w:val="nl-NL"/>
            <w:rPrChange w:id="29" w:author="eyup yagmur" w:date="2023-01-06T11:29:00Z">
              <w:rPr>
                <w:rFonts w:ascii="Verdana" w:hAnsi="Verdana"/>
                <w:sz w:val="20"/>
                <w:szCs w:val="20"/>
              </w:rPr>
            </w:rPrChange>
          </w:rPr>
          <w:t xml:space="preserve"> and enjoy presenting the </w:t>
        </w:r>
        <w:r w:rsidR="002F3CE4" w:rsidRPr="00AA2CEC" w:rsidDel="00AA2CEC">
          <w:rPr>
            <w:rFonts w:ascii="Verdana" w:hAnsi="Verdana"/>
            <w:sz w:val="20"/>
            <w:szCs w:val="20"/>
            <w:lang w:val="nl-NL"/>
            <w:rPrChange w:id="30" w:author="eyup yagmur" w:date="2023-01-06T11:29:00Z">
              <w:rPr>
                <w:rFonts w:ascii="Verdana" w:hAnsi="Verdana"/>
                <w:sz w:val="20"/>
                <w:szCs w:val="20"/>
              </w:rPr>
            </w:rPrChange>
          </w:rPr>
          <w:t>result of our work. My best performance is in a team, I value this highly and invest a lot in it.</w:t>
        </w:r>
      </w:moveFrom>
      <w:moveFromRangeEnd w:id="25"/>
    </w:p>
    <w:p w14:paraId="0F805304" w14:textId="445BB1BD" w:rsidR="003473A5" w:rsidRPr="00D86274" w:rsidDel="00D86274" w:rsidRDefault="00D86274" w:rsidP="00C56752">
      <w:pPr>
        <w:spacing w:line="276" w:lineRule="auto"/>
        <w:jc w:val="both"/>
        <w:rPr>
          <w:del w:id="31" w:author="Kemeling, Peter" w:date="2023-01-16T19:42:00Z"/>
          <w:rFonts w:ascii="Verdana" w:hAnsi="Verdana"/>
          <w:sz w:val="20"/>
          <w:szCs w:val="20"/>
        </w:rPr>
      </w:pPr>
      <w:ins w:id="32" w:author="Kemeling, Peter" w:date="2023-01-16T19:42:00Z">
        <w:r>
          <w:rPr>
            <w:rFonts w:ascii="Verdana" w:hAnsi="Verdana"/>
            <w:sz w:val="20"/>
            <w:szCs w:val="20"/>
          </w:rPr>
          <w:t xml:space="preserve">. </w:t>
        </w:r>
      </w:ins>
    </w:p>
    <w:p w14:paraId="249F1FCC" w14:textId="1C4BA8F3" w:rsidR="00AD36DB" w:rsidDel="00AA2CEC" w:rsidRDefault="002F3CE4" w:rsidP="00C56752">
      <w:pPr>
        <w:spacing w:line="276" w:lineRule="auto"/>
        <w:jc w:val="both"/>
        <w:rPr>
          <w:del w:id="33" w:author="eyup yagmur" w:date="2023-01-06T11:32:00Z"/>
          <w:rFonts w:ascii="Verdana" w:hAnsi="Verdana"/>
          <w:sz w:val="20"/>
          <w:szCs w:val="20"/>
        </w:rPr>
      </w:pPr>
      <w:r>
        <w:rPr>
          <w:rFonts w:ascii="Verdana" w:hAnsi="Verdana"/>
          <w:sz w:val="20"/>
          <w:szCs w:val="20"/>
        </w:rPr>
        <w:t xml:space="preserve">The last couple of years I </w:t>
      </w:r>
      <w:del w:id="34" w:author="eyup yagmur" w:date="2023-01-06T11:27:00Z">
        <w:r w:rsidDel="00AA2CEC">
          <w:rPr>
            <w:rFonts w:ascii="Verdana" w:hAnsi="Verdana"/>
            <w:sz w:val="20"/>
            <w:szCs w:val="20"/>
          </w:rPr>
          <w:delText xml:space="preserve">was </w:delText>
        </w:r>
      </w:del>
      <w:ins w:id="35" w:author="eyup yagmur" w:date="2023-01-06T11:27:00Z">
        <w:del w:id="36" w:author="Kemeling, Peter" w:date="2023-01-16T19:42:00Z">
          <w:r w:rsidR="00AA2CEC" w:rsidDel="00D86274">
            <w:rPr>
              <w:rFonts w:ascii="Verdana" w:hAnsi="Verdana"/>
              <w:sz w:val="20"/>
              <w:szCs w:val="20"/>
            </w:rPr>
            <w:delText>have been</w:delText>
          </w:r>
        </w:del>
      </w:ins>
      <w:ins w:id="37" w:author="Kemeling, Peter" w:date="2023-01-16T19:42:00Z">
        <w:r w:rsidR="00D86274">
          <w:rPr>
            <w:rFonts w:ascii="Verdana" w:hAnsi="Verdana"/>
            <w:sz w:val="20"/>
            <w:szCs w:val="20"/>
          </w:rPr>
          <w:t>was</w:t>
        </w:r>
      </w:ins>
      <w:ins w:id="38" w:author="eyup yagmur" w:date="2023-01-06T11:27:00Z">
        <w:r w:rsidR="00AA2CEC">
          <w:rPr>
            <w:rFonts w:ascii="Verdana" w:hAnsi="Verdana"/>
            <w:sz w:val="20"/>
            <w:szCs w:val="20"/>
          </w:rPr>
          <w:t xml:space="preserve"> </w:t>
        </w:r>
      </w:ins>
      <w:r>
        <w:rPr>
          <w:rFonts w:ascii="Verdana" w:hAnsi="Verdana"/>
          <w:sz w:val="20"/>
          <w:szCs w:val="20"/>
        </w:rPr>
        <w:t>responsible for architecture, design, building, testing</w:t>
      </w:r>
      <w:r w:rsidR="0055061F">
        <w:rPr>
          <w:rFonts w:ascii="Verdana" w:hAnsi="Verdana"/>
          <w:sz w:val="20"/>
          <w:szCs w:val="20"/>
        </w:rPr>
        <w:t>, load</w:t>
      </w:r>
      <w:r w:rsidR="00FD1982">
        <w:rPr>
          <w:rFonts w:ascii="Verdana" w:hAnsi="Verdana"/>
          <w:sz w:val="20"/>
          <w:szCs w:val="20"/>
        </w:rPr>
        <w:t xml:space="preserve"> </w:t>
      </w:r>
      <w:r w:rsidR="0055061F">
        <w:rPr>
          <w:rFonts w:ascii="Verdana" w:hAnsi="Verdana"/>
          <w:sz w:val="20"/>
          <w:szCs w:val="20"/>
        </w:rPr>
        <w:t>testing</w:t>
      </w:r>
      <w:r>
        <w:rPr>
          <w:rFonts w:ascii="Verdana" w:hAnsi="Verdana"/>
          <w:sz w:val="20"/>
          <w:szCs w:val="20"/>
        </w:rPr>
        <w:t xml:space="preserve"> </w:t>
      </w:r>
      <w:r w:rsidR="000838D8">
        <w:rPr>
          <w:rFonts w:ascii="Verdana" w:hAnsi="Verdana"/>
          <w:sz w:val="20"/>
          <w:szCs w:val="20"/>
        </w:rPr>
        <w:t>and operations</w:t>
      </w:r>
      <w:r>
        <w:rPr>
          <w:rFonts w:ascii="Verdana" w:hAnsi="Verdana"/>
          <w:sz w:val="20"/>
          <w:szCs w:val="20"/>
        </w:rPr>
        <w:t xml:space="preserve"> of a large video-streaming service</w:t>
      </w:r>
      <w:ins w:id="39" w:author="Kemeling, Peter" w:date="2023-01-16T19:42:00Z">
        <w:r w:rsidR="00D86274">
          <w:rPr>
            <w:rFonts w:ascii="Verdana" w:hAnsi="Verdana"/>
            <w:sz w:val="20"/>
            <w:szCs w:val="20"/>
          </w:rPr>
          <w:t xml:space="preserve"> </w:t>
        </w:r>
      </w:ins>
      <w:del w:id="40" w:author="Kemeling, Peter" w:date="2023-01-16T19:42:00Z">
        <w:r w:rsidDel="00D86274">
          <w:rPr>
            <w:rFonts w:ascii="Verdana" w:hAnsi="Verdana"/>
            <w:sz w:val="20"/>
            <w:szCs w:val="20"/>
          </w:rPr>
          <w:delText xml:space="preserve"> </w:delText>
        </w:r>
      </w:del>
      <w:ins w:id="41" w:author="eyup yagmur" w:date="2023-01-06T11:30:00Z">
        <w:del w:id="42" w:author="Kemeling, Peter" w:date="2023-01-16T19:42:00Z">
          <w:r w:rsidR="00AA2CEC" w:rsidDel="00D86274">
            <w:rPr>
              <w:rFonts w:ascii="Verdana" w:hAnsi="Verdana"/>
              <w:sz w:val="20"/>
              <w:szCs w:val="20"/>
            </w:rPr>
            <w:delText>(</w:delText>
          </w:r>
        </w:del>
      </w:ins>
      <w:ins w:id="43" w:author="eyup yagmur" w:date="2023-01-06T11:31:00Z">
        <w:del w:id="44" w:author="Kemeling, Peter" w:date="2023-01-16T19:42:00Z">
          <w:r w:rsidR="00AA2CEC" w:rsidDel="00D86274">
            <w:rPr>
              <w:rFonts w:ascii="Verdana" w:hAnsi="Verdana"/>
              <w:sz w:val="20"/>
              <w:szCs w:val="20"/>
            </w:rPr>
            <w:delText xml:space="preserve">what did you use to build this?) </w:delText>
          </w:r>
        </w:del>
      </w:ins>
      <w:r>
        <w:rPr>
          <w:rFonts w:ascii="Verdana" w:hAnsi="Verdana"/>
          <w:sz w:val="20"/>
          <w:szCs w:val="20"/>
        </w:rPr>
        <w:t>with about 2.5 million households as customer</w:t>
      </w:r>
      <w:r w:rsidR="000838D8">
        <w:rPr>
          <w:rFonts w:ascii="Verdana" w:hAnsi="Verdana"/>
          <w:sz w:val="20"/>
          <w:szCs w:val="20"/>
        </w:rPr>
        <w:t>s</w:t>
      </w:r>
      <w:r>
        <w:rPr>
          <w:rFonts w:ascii="Verdana" w:hAnsi="Verdana"/>
          <w:sz w:val="20"/>
          <w:szCs w:val="20"/>
        </w:rPr>
        <w:t xml:space="preserve"> in The Netherlands. Fully ‘you build it, you run it’, it is something I strongly believe in. </w:t>
      </w:r>
      <w:r w:rsidR="000838D8">
        <w:rPr>
          <w:rFonts w:ascii="Verdana" w:hAnsi="Verdana"/>
          <w:sz w:val="20"/>
          <w:szCs w:val="20"/>
        </w:rPr>
        <w:t>The product runs on hardware, VM’s, on-premises Kubernetes, EKS and AWS native services, for which I have all developed various solutions</w:t>
      </w:r>
      <w:ins w:id="45" w:author="eyup yagmur" w:date="2023-01-06T11:31:00Z">
        <w:del w:id="46" w:author="Kemeling, Peter" w:date="2023-01-16T19:43:00Z">
          <w:r w:rsidR="00AA2CEC" w:rsidDel="00D86274">
            <w:rPr>
              <w:rFonts w:ascii="Verdana" w:hAnsi="Verdana"/>
              <w:sz w:val="20"/>
              <w:szCs w:val="20"/>
            </w:rPr>
            <w:delText xml:space="preserve"> (zoals? </w:delText>
          </w:r>
          <w:r w:rsidR="00AA2CEC" w:rsidRPr="00D86274" w:rsidDel="00D86274">
            <w:rPr>
              <w:rFonts w:ascii="Verdana" w:hAnsi="Verdana"/>
              <w:sz w:val="20"/>
              <w:szCs w:val="20"/>
            </w:rPr>
            <w:delText>Anders blijft het onduidelijk voor de lezer</w:delText>
          </w:r>
        </w:del>
      </w:ins>
      <w:ins w:id="47" w:author="eyup yagmur" w:date="2023-01-06T11:32:00Z">
        <w:del w:id="48" w:author="Kemeling, Peter" w:date="2023-01-16T19:43:00Z">
          <w:r w:rsidR="00AA2CEC" w:rsidRPr="00D86274" w:rsidDel="00D86274">
            <w:rPr>
              <w:rFonts w:ascii="Verdana" w:hAnsi="Verdana"/>
              <w:sz w:val="20"/>
              <w:szCs w:val="20"/>
            </w:rPr>
            <w:delText>. Als het dan te lang wordt, dan kan je ook verwijzen naar de werervaringen</w:delText>
          </w:r>
        </w:del>
      </w:ins>
      <w:ins w:id="49" w:author="eyup yagmur" w:date="2023-01-06T11:31:00Z">
        <w:del w:id="50" w:author="Kemeling, Peter" w:date="2023-01-16T19:43:00Z">
          <w:r w:rsidR="00AA2CEC" w:rsidRPr="00D86274" w:rsidDel="00D86274">
            <w:rPr>
              <w:rFonts w:ascii="Verdana" w:hAnsi="Verdana"/>
              <w:sz w:val="20"/>
              <w:szCs w:val="20"/>
            </w:rPr>
            <w:delText>)</w:delText>
          </w:r>
        </w:del>
      </w:ins>
      <w:r w:rsidR="000838D8" w:rsidRPr="00D86274">
        <w:rPr>
          <w:rFonts w:ascii="Verdana" w:hAnsi="Verdana"/>
          <w:sz w:val="20"/>
          <w:szCs w:val="20"/>
        </w:rPr>
        <w:t xml:space="preserve">. </w:t>
      </w:r>
      <w:r w:rsidR="000838D8">
        <w:rPr>
          <w:rFonts w:ascii="Verdana" w:hAnsi="Verdana"/>
          <w:sz w:val="20"/>
          <w:szCs w:val="20"/>
        </w:rPr>
        <w:t>All of which are high available and high performant</w:t>
      </w:r>
      <w:ins w:id="51" w:author="Kemeling, Peter" w:date="2023-01-16T19:44:00Z">
        <w:r w:rsidR="00D86274">
          <w:rPr>
            <w:rFonts w:ascii="Verdana" w:hAnsi="Verdana"/>
            <w:sz w:val="20"/>
            <w:szCs w:val="20"/>
          </w:rPr>
          <w:t xml:space="preserve"> (for more details see work experience).</w:t>
        </w:r>
      </w:ins>
      <w:del w:id="52" w:author="Kemeling, Peter" w:date="2023-01-16T19:44:00Z">
        <w:r w:rsidR="000838D8" w:rsidDel="00D86274">
          <w:rPr>
            <w:rFonts w:ascii="Verdana" w:hAnsi="Verdana"/>
            <w:sz w:val="20"/>
            <w:szCs w:val="20"/>
          </w:rPr>
          <w:delText>.</w:delText>
        </w:r>
      </w:del>
    </w:p>
    <w:p w14:paraId="46659DE8" w14:textId="4367A925" w:rsidR="000838D8" w:rsidRDefault="000838D8" w:rsidP="00C56752">
      <w:pPr>
        <w:spacing w:line="276" w:lineRule="auto"/>
        <w:jc w:val="both"/>
        <w:rPr>
          <w:rFonts w:ascii="Verdana" w:hAnsi="Verdana"/>
          <w:sz w:val="20"/>
          <w:szCs w:val="20"/>
        </w:rPr>
      </w:pPr>
    </w:p>
    <w:p w14:paraId="7AD0BE70" w14:textId="4CA08EE9" w:rsidR="000838D8" w:rsidRPr="00D86274" w:rsidRDefault="000838D8" w:rsidP="00C56752">
      <w:pPr>
        <w:spacing w:line="276" w:lineRule="auto"/>
        <w:jc w:val="both"/>
        <w:rPr>
          <w:ins w:id="53" w:author="eyup yagmur" w:date="2023-01-06T11:29:00Z"/>
          <w:rFonts w:ascii="Verdana" w:hAnsi="Verdana"/>
          <w:sz w:val="20"/>
          <w:szCs w:val="20"/>
        </w:rPr>
      </w:pPr>
      <w:del w:id="54" w:author="Kemeling, Peter" w:date="2023-01-16T19:44:00Z">
        <w:r w:rsidDel="00D86274">
          <w:rPr>
            <w:rFonts w:ascii="Verdana" w:hAnsi="Verdana"/>
            <w:sz w:val="20"/>
            <w:szCs w:val="20"/>
          </w:rPr>
          <w:delText>Several of the projects I worked on contain</w:delText>
        </w:r>
      </w:del>
      <w:ins w:id="55" w:author="Kemeling, Peter" w:date="2023-01-16T19:44:00Z">
        <w:r w:rsidR="00D86274">
          <w:rPr>
            <w:rFonts w:ascii="Verdana" w:hAnsi="Verdana"/>
            <w:sz w:val="20"/>
            <w:szCs w:val="20"/>
          </w:rPr>
          <w:t>In these projects I have built</w:t>
        </w:r>
      </w:ins>
      <w:r>
        <w:rPr>
          <w:rFonts w:ascii="Verdana" w:hAnsi="Verdana"/>
          <w:sz w:val="20"/>
          <w:szCs w:val="20"/>
        </w:rPr>
        <w:t xml:space="preserve"> RESTful microservices, configurable/dynamic complex business logic, full CI/CD pipeline to Kubernetes including automatic unit</w:t>
      </w:r>
      <w:r w:rsidR="00562EF4">
        <w:rPr>
          <w:rFonts w:ascii="Verdana" w:hAnsi="Verdana"/>
          <w:sz w:val="20"/>
          <w:szCs w:val="20"/>
        </w:rPr>
        <w:t xml:space="preserve"> integration and smoke tests, logging, </w:t>
      </w:r>
      <w:r w:rsidR="00FD1982">
        <w:rPr>
          <w:rFonts w:ascii="Verdana" w:hAnsi="Verdana"/>
          <w:sz w:val="20"/>
          <w:szCs w:val="20"/>
        </w:rPr>
        <w:t>dashboards,</w:t>
      </w:r>
      <w:r w:rsidR="00562EF4">
        <w:rPr>
          <w:rFonts w:ascii="Verdana" w:hAnsi="Verdana"/>
          <w:sz w:val="20"/>
          <w:szCs w:val="20"/>
        </w:rPr>
        <w:t xml:space="preserve"> and alerting using Splunk.</w:t>
      </w:r>
      <w:ins w:id="56" w:author="eyup yagmur" w:date="2023-01-06T11:32:00Z">
        <w:del w:id="57" w:author="Kemeling, Peter" w:date="2023-01-16T19:44:00Z">
          <w:r w:rsidR="00AA2CEC" w:rsidDel="00D86274">
            <w:rPr>
              <w:rFonts w:ascii="Verdana" w:hAnsi="Verdana"/>
              <w:sz w:val="20"/>
              <w:szCs w:val="20"/>
            </w:rPr>
            <w:delText xml:space="preserve"> </w:delText>
          </w:r>
          <w:r w:rsidR="00AA2CEC" w:rsidRPr="00D86274" w:rsidDel="00D86274">
            <w:rPr>
              <w:rFonts w:ascii="Verdana" w:hAnsi="Verdana"/>
              <w:sz w:val="20"/>
              <w:szCs w:val="20"/>
            </w:rPr>
            <w:delText>IN het voorgaande zeg je alleen dat het onderd</w:delText>
          </w:r>
        </w:del>
      </w:ins>
      <w:ins w:id="58" w:author="eyup yagmur" w:date="2023-01-06T11:33:00Z">
        <w:del w:id="59" w:author="Kemeling, Peter" w:date="2023-01-16T19:44:00Z">
          <w:r w:rsidR="00AA2CEC" w:rsidRPr="00D86274" w:rsidDel="00D86274">
            <w:rPr>
              <w:rFonts w:ascii="Verdana" w:hAnsi="Verdana"/>
              <w:sz w:val="20"/>
              <w:szCs w:val="20"/>
            </w:rPr>
            <w:delText>eel is van je projecte</w:delText>
          </w:r>
          <w:r w:rsidR="00AA2CEC" w:rsidRPr="00D86274" w:rsidDel="00D86274">
            <w:rPr>
              <w:rFonts w:ascii="Verdana" w:hAnsi="Verdana"/>
              <w:sz w:val="20"/>
              <w:szCs w:val="20"/>
              <w:rPrChange w:id="60" w:author="Kemeling, Peter" w:date="2023-01-16T19:44:00Z">
                <w:rPr>
                  <w:rFonts w:ascii="Verdana" w:hAnsi="Verdana"/>
                  <w:sz w:val="20"/>
                  <w:szCs w:val="20"/>
                  <w:lang w:val="nl-NL"/>
                </w:rPr>
              </w:rPrChange>
            </w:rPr>
            <w:delText>n, maar heb je het ook zelf gebouwd etc? benoem dat dan.</w:delText>
          </w:r>
        </w:del>
      </w:ins>
    </w:p>
    <w:p w14:paraId="15BAE018" w14:textId="273280CE" w:rsidR="00AA2CEC" w:rsidRPr="00D86274" w:rsidRDefault="00AA2CEC" w:rsidP="00C56752">
      <w:pPr>
        <w:spacing w:line="276" w:lineRule="auto"/>
        <w:jc w:val="both"/>
        <w:rPr>
          <w:ins w:id="61" w:author="eyup yagmur" w:date="2023-01-06T11:29:00Z"/>
          <w:rFonts w:ascii="Verdana" w:hAnsi="Verdana"/>
          <w:sz w:val="20"/>
          <w:szCs w:val="20"/>
        </w:rPr>
      </w:pPr>
    </w:p>
    <w:p w14:paraId="5784365A" w14:textId="67BAC4EB" w:rsidR="00AA2CEC" w:rsidDel="00EA0A16" w:rsidRDefault="00C80ACE">
      <w:pPr>
        <w:rPr>
          <w:del w:id="62" w:author="eyup yagmur" w:date="2023-01-06T11:34:00Z"/>
          <w:rFonts w:ascii="Verdana" w:hAnsi="Verdana"/>
          <w:sz w:val="20"/>
          <w:szCs w:val="20"/>
        </w:rPr>
      </w:pPr>
      <w:ins w:id="63" w:author="eyup yagmur" w:date="2023-01-06T11:33:00Z">
        <w:del w:id="64" w:author="Kemeling, Peter" w:date="2023-01-16T20:38:00Z">
          <w:r w:rsidDel="00EA0A16">
            <w:rPr>
              <w:rFonts w:ascii="Verdana" w:hAnsi="Verdana"/>
              <w:sz w:val="20"/>
              <w:szCs w:val="20"/>
            </w:rPr>
            <w:delText xml:space="preserve">Furthermore </w:delText>
          </w:r>
        </w:del>
        <w:r>
          <w:rPr>
            <w:rFonts w:ascii="Verdana" w:hAnsi="Verdana"/>
            <w:sz w:val="20"/>
            <w:szCs w:val="20"/>
          </w:rPr>
          <w:t>I can also lead a team in case it is needed</w:t>
        </w:r>
      </w:ins>
      <w:ins w:id="65" w:author="Kemeling, Peter" w:date="2023-01-16T19:45:00Z">
        <w:r w:rsidR="00D86274">
          <w:rPr>
            <w:rFonts w:ascii="Verdana" w:hAnsi="Verdana"/>
            <w:sz w:val="20"/>
            <w:szCs w:val="20"/>
          </w:rPr>
          <w:t>, l</w:t>
        </w:r>
      </w:ins>
      <w:ins w:id="66" w:author="eyup yagmur" w:date="2023-01-06T11:33:00Z">
        <w:del w:id="67" w:author="Kemeling, Peter" w:date="2023-01-16T19:45:00Z">
          <w:r w:rsidDel="00D86274">
            <w:rPr>
              <w:rFonts w:ascii="Verdana" w:hAnsi="Verdana"/>
              <w:sz w:val="20"/>
              <w:szCs w:val="20"/>
            </w:rPr>
            <w:delText xml:space="preserve">. </w:delText>
          </w:r>
        </w:del>
      </w:ins>
      <w:moveToRangeStart w:id="68" w:author="eyup yagmur" w:date="2023-01-06T11:29:00Z" w:name="move123896979"/>
      <w:moveTo w:id="69" w:author="eyup yagmur" w:date="2023-01-06T11:29:00Z">
        <w:del w:id="70" w:author="Kemeling, Peter" w:date="2023-01-16T19:45:00Z">
          <w:r w:rsidR="00AA2CEC" w:rsidDel="00D86274">
            <w:rPr>
              <w:rFonts w:ascii="Verdana" w:hAnsi="Verdana"/>
              <w:sz w:val="20"/>
              <w:szCs w:val="20"/>
            </w:rPr>
            <w:delText>L</w:delText>
          </w:r>
        </w:del>
        <w:r w:rsidR="00AA2CEC">
          <w:rPr>
            <w:rFonts w:ascii="Verdana" w:hAnsi="Verdana"/>
            <w:sz w:val="20"/>
            <w:szCs w:val="20"/>
          </w:rPr>
          <w:t>eading a team comes naturally to me, I like to be the front man and enjoy presenting the result of our work. My best performance is in a team, I value this highly and invest a lot in it.</w:t>
        </w:r>
      </w:moveTo>
      <w:moveToRangeEnd w:id="68"/>
    </w:p>
    <w:p w14:paraId="032159BF" w14:textId="7313C3AD" w:rsidR="00EA0A16" w:rsidRDefault="00EA0A16" w:rsidP="00C56752">
      <w:pPr>
        <w:spacing w:line="276" w:lineRule="auto"/>
        <w:jc w:val="both"/>
        <w:rPr>
          <w:ins w:id="71" w:author="Kemeling, Peter" w:date="2023-01-16T20:39:00Z"/>
          <w:rFonts w:ascii="Verdana" w:hAnsi="Verdana"/>
          <w:sz w:val="20"/>
          <w:szCs w:val="20"/>
        </w:rPr>
      </w:pPr>
    </w:p>
    <w:p w14:paraId="5846AADF" w14:textId="2D436BC6" w:rsidR="00EA0A16" w:rsidRDefault="00EA0A16" w:rsidP="00C56752">
      <w:pPr>
        <w:spacing w:line="276" w:lineRule="auto"/>
        <w:jc w:val="both"/>
        <w:rPr>
          <w:ins w:id="72" w:author="Kemeling, Peter" w:date="2023-01-16T20:39:00Z"/>
          <w:rFonts w:ascii="Verdana" w:hAnsi="Verdana"/>
          <w:sz w:val="20"/>
          <w:szCs w:val="20"/>
        </w:rPr>
      </w:pPr>
    </w:p>
    <w:p w14:paraId="0E8A52CA" w14:textId="29B5844B" w:rsidR="00EA0A16" w:rsidRPr="00F748B7" w:rsidRDefault="00EA0A16" w:rsidP="00C56752">
      <w:pPr>
        <w:spacing w:line="276" w:lineRule="auto"/>
        <w:jc w:val="both"/>
        <w:rPr>
          <w:ins w:id="73" w:author="Kemeling, Peter" w:date="2023-01-16T20:39:00Z"/>
          <w:rFonts w:ascii="Verdana" w:hAnsi="Verdana"/>
          <w:sz w:val="20"/>
          <w:szCs w:val="20"/>
        </w:rPr>
      </w:pPr>
      <w:ins w:id="74" w:author="Kemeling, Peter" w:date="2023-01-16T20:39:00Z">
        <w:r w:rsidRPr="00EA0A16">
          <w:rPr>
            <w:rFonts w:ascii="Verdana" w:hAnsi="Verdana"/>
            <w:sz w:val="20"/>
            <w:szCs w:val="20"/>
          </w:rPr>
          <w:t>I pride myself on being a true DevOps engineer. I know the product top to bottom and design, build, test</w:t>
        </w:r>
        <w:r>
          <w:rPr>
            <w:rFonts w:ascii="Verdana" w:hAnsi="Verdana"/>
            <w:sz w:val="20"/>
            <w:szCs w:val="20"/>
          </w:rPr>
          <w:t>, deploy</w:t>
        </w:r>
        <w:r w:rsidRPr="00EA0A16">
          <w:rPr>
            <w:rFonts w:ascii="Verdana" w:hAnsi="Verdana"/>
            <w:sz w:val="20"/>
            <w:szCs w:val="20"/>
          </w:rPr>
          <w:t xml:space="preserve"> and run the solutions I create. This full responsibility</w:t>
        </w:r>
        <w:r>
          <w:rPr>
            <w:rFonts w:ascii="Verdana" w:hAnsi="Verdana"/>
            <w:sz w:val="20"/>
            <w:szCs w:val="20"/>
          </w:rPr>
          <w:t xml:space="preserve"> this job interesting to me</w:t>
        </w:r>
      </w:ins>
      <w:ins w:id="75" w:author="Kemeling, Peter" w:date="2023-01-16T20:40:00Z">
        <w:r>
          <w:rPr>
            <w:rFonts w:ascii="Verdana" w:hAnsi="Verdana"/>
            <w:sz w:val="20"/>
            <w:szCs w:val="20"/>
          </w:rPr>
          <w:t>.</w:t>
        </w:r>
      </w:ins>
    </w:p>
    <w:p w14:paraId="180AC254" w14:textId="65CD0E98" w:rsidR="00AD36DB" w:rsidRPr="00F748B7" w:rsidDel="00C80ACE" w:rsidRDefault="00AD36DB">
      <w:pPr>
        <w:spacing w:line="276" w:lineRule="auto"/>
        <w:jc w:val="both"/>
        <w:rPr>
          <w:del w:id="76" w:author="eyup yagmur" w:date="2023-01-06T11:34:00Z"/>
          <w:rFonts w:ascii="Verdana" w:hAnsi="Verdana"/>
          <w:sz w:val="20"/>
          <w:szCs w:val="20"/>
        </w:rPr>
        <w:pPrChange w:id="77" w:author="eyup yagmur" w:date="2023-01-06T11:34:00Z">
          <w:pPr>
            <w:spacing w:line="276" w:lineRule="auto"/>
          </w:pPr>
        </w:pPrChange>
      </w:pPr>
    </w:p>
    <w:p w14:paraId="155CFA11" w14:textId="77777777" w:rsidR="00F748B7" w:rsidRDefault="00F748B7">
      <w:pPr>
        <w:rPr>
          <w:rFonts w:ascii="Verdana" w:hAnsi="Verdana"/>
          <w:b/>
          <w:sz w:val="20"/>
          <w:szCs w:val="20"/>
        </w:rPr>
      </w:pPr>
      <w:r>
        <w:rPr>
          <w:rFonts w:ascii="Verdana" w:hAnsi="Verdana"/>
          <w:b/>
          <w:sz w:val="20"/>
          <w:szCs w:val="20"/>
        </w:rPr>
        <w:br w:type="page"/>
      </w:r>
    </w:p>
    <w:p w14:paraId="6FCDDD17" w14:textId="42717331" w:rsidR="00845FFC" w:rsidRPr="00F748B7" w:rsidRDefault="00FB1682" w:rsidP="00C56752">
      <w:pPr>
        <w:spacing w:line="276" w:lineRule="auto"/>
        <w:outlineLvl w:val="0"/>
        <w:rPr>
          <w:rFonts w:ascii="Verdana" w:hAnsi="Verdana"/>
          <w:b/>
          <w:sz w:val="22"/>
          <w:szCs w:val="22"/>
        </w:rPr>
      </w:pPr>
      <w:r w:rsidRPr="00F748B7">
        <w:rPr>
          <w:rFonts w:ascii="Verdana" w:hAnsi="Verdana"/>
          <w:b/>
          <w:sz w:val="22"/>
          <w:szCs w:val="22"/>
        </w:rPr>
        <w:lastRenderedPageBreak/>
        <w:t>Languages</w:t>
      </w:r>
    </w:p>
    <w:p w14:paraId="47A7AD9F" w14:textId="72A6CE67" w:rsidR="00FB1682" w:rsidRPr="00F748B7" w:rsidRDefault="00FB1682" w:rsidP="00C56752">
      <w:pPr>
        <w:spacing w:line="276" w:lineRule="auto"/>
        <w:outlineLvl w:val="0"/>
        <w:rPr>
          <w:rFonts w:ascii="Verdana" w:hAnsi="Verdana"/>
          <w:sz w:val="20"/>
          <w:szCs w:val="20"/>
        </w:rPr>
      </w:pPr>
      <w:r w:rsidRPr="00F748B7">
        <w:rPr>
          <w:rFonts w:ascii="Verdana" w:hAnsi="Verdana"/>
          <w:sz w:val="20"/>
          <w:szCs w:val="20"/>
        </w:rPr>
        <w:t>Dutch (Mother tongue), English (Fluent), German (Elementary)</w:t>
      </w:r>
      <w:r w:rsidR="00F748B7">
        <w:rPr>
          <w:rFonts w:ascii="Verdana" w:hAnsi="Verdana"/>
          <w:sz w:val="20"/>
          <w:szCs w:val="20"/>
        </w:rPr>
        <w:t>.</w:t>
      </w:r>
    </w:p>
    <w:p w14:paraId="785FE30B" w14:textId="2AF21ACB" w:rsidR="00F85F38" w:rsidRPr="00F748B7" w:rsidRDefault="00F85F38" w:rsidP="00C56752">
      <w:pPr>
        <w:spacing w:line="276" w:lineRule="auto"/>
        <w:rPr>
          <w:rFonts w:ascii="Verdana" w:hAnsi="Verdana"/>
          <w:b/>
          <w:sz w:val="20"/>
          <w:szCs w:val="20"/>
        </w:rPr>
      </w:pPr>
    </w:p>
    <w:p w14:paraId="1AACC192" w14:textId="24FAB590" w:rsidR="00C841C2" w:rsidRPr="00F748B7" w:rsidRDefault="00C841C2" w:rsidP="00F748B7">
      <w:pPr>
        <w:spacing w:line="276" w:lineRule="auto"/>
        <w:outlineLvl w:val="0"/>
        <w:rPr>
          <w:rFonts w:ascii="Verdana" w:hAnsi="Verdana"/>
          <w:b/>
          <w:sz w:val="22"/>
          <w:szCs w:val="22"/>
        </w:rPr>
      </w:pPr>
      <w:r w:rsidRPr="00F748B7">
        <w:rPr>
          <w:rFonts w:ascii="Verdana" w:hAnsi="Verdana"/>
          <w:b/>
          <w:sz w:val="22"/>
          <w:szCs w:val="22"/>
        </w:rPr>
        <w:t>Education</w:t>
      </w:r>
    </w:p>
    <w:p w14:paraId="708ACD03" w14:textId="554F616F" w:rsidR="00C841C2" w:rsidRPr="00F748B7" w:rsidRDefault="00A863D1" w:rsidP="0039291F">
      <w:pPr>
        <w:pStyle w:val="Heading2"/>
        <w:shd w:val="clear" w:color="auto" w:fill="FFC000"/>
        <w:rPr>
          <w:b/>
          <w:bCs/>
          <w:sz w:val="20"/>
          <w:szCs w:val="20"/>
          <w:lang w:val="en-US"/>
        </w:rPr>
      </w:pPr>
      <w:proofErr w:type="spellStart"/>
      <w:r>
        <w:rPr>
          <w:b/>
          <w:bCs/>
          <w:sz w:val="20"/>
          <w:szCs w:val="20"/>
          <w:lang w:val="en-US"/>
        </w:rPr>
        <w:t>HvA</w:t>
      </w:r>
      <w:proofErr w:type="spellEnd"/>
      <w:r>
        <w:rPr>
          <w:b/>
          <w:bCs/>
          <w:sz w:val="20"/>
          <w:szCs w:val="20"/>
          <w:lang w:val="en-US"/>
        </w:rPr>
        <w:t xml:space="preserve"> </w:t>
      </w:r>
      <w:proofErr w:type="spellStart"/>
      <w:r>
        <w:rPr>
          <w:b/>
          <w:bCs/>
          <w:sz w:val="20"/>
          <w:szCs w:val="20"/>
          <w:lang w:val="en-US"/>
        </w:rPr>
        <w:t>Pabo</w:t>
      </w:r>
      <w:proofErr w:type="spellEnd"/>
      <w:r>
        <w:rPr>
          <w:b/>
          <w:bCs/>
          <w:sz w:val="20"/>
          <w:szCs w:val="20"/>
          <w:lang w:val="en-US"/>
        </w:rPr>
        <w:t xml:space="preserve"> Almere</w:t>
      </w:r>
      <w:r w:rsidR="00C841C2" w:rsidRPr="00F748B7">
        <w:rPr>
          <w:b/>
          <w:bCs/>
          <w:sz w:val="20"/>
          <w:szCs w:val="20"/>
          <w:lang w:val="en-US"/>
        </w:rPr>
        <w:t xml:space="preserve"> 09-20</w:t>
      </w:r>
      <w:r>
        <w:rPr>
          <w:b/>
          <w:bCs/>
          <w:sz w:val="20"/>
          <w:szCs w:val="20"/>
          <w:lang w:val="en-US"/>
        </w:rPr>
        <w:t>03</w:t>
      </w:r>
      <w:r w:rsidR="00C841C2" w:rsidRPr="00F748B7">
        <w:rPr>
          <w:b/>
          <w:bCs/>
          <w:sz w:val="20"/>
          <w:szCs w:val="20"/>
          <w:lang w:val="en-US"/>
        </w:rPr>
        <w:t xml:space="preserve"> – 0</w:t>
      </w:r>
      <w:r>
        <w:rPr>
          <w:b/>
          <w:bCs/>
          <w:sz w:val="20"/>
          <w:szCs w:val="20"/>
          <w:lang w:val="en-US"/>
        </w:rPr>
        <w:t>1</w:t>
      </w:r>
      <w:r w:rsidR="00C841C2" w:rsidRPr="00F748B7">
        <w:rPr>
          <w:b/>
          <w:bCs/>
          <w:sz w:val="20"/>
          <w:szCs w:val="20"/>
          <w:lang w:val="en-US"/>
        </w:rPr>
        <w:t>-20</w:t>
      </w:r>
      <w:r>
        <w:rPr>
          <w:b/>
          <w:bCs/>
          <w:sz w:val="20"/>
          <w:szCs w:val="20"/>
          <w:lang w:val="en-US"/>
        </w:rPr>
        <w:t>07</w:t>
      </w:r>
    </w:p>
    <w:p w14:paraId="1DC7AD77" w14:textId="6159CA3F" w:rsidR="0097581A" w:rsidRDefault="00BA6A28" w:rsidP="00BA6A28">
      <w:pPr>
        <w:spacing w:line="276" w:lineRule="auto"/>
        <w:rPr>
          <w:rFonts w:ascii="Verdana" w:hAnsi="Verdana"/>
          <w:sz w:val="20"/>
          <w:szCs w:val="20"/>
        </w:rPr>
      </w:pPr>
      <w:r>
        <w:rPr>
          <w:rFonts w:ascii="Verdana" w:hAnsi="Verdana"/>
          <w:sz w:val="20"/>
          <w:szCs w:val="20"/>
        </w:rPr>
        <w:t>Primary school teacher</w:t>
      </w:r>
    </w:p>
    <w:p w14:paraId="4CB0B471" w14:textId="45BFB786" w:rsidR="00BA6A28" w:rsidRPr="00BA6A28" w:rsidRDefault="00BA6A28" w:rsidP="00BA6A28">
      <w:pPr>
        <w:pStyle w:val="ListParagraph"/>
        <w:numPr>
          <w:ilvl w:val="0"/>
          <w:numId w:val="11"/>
        </w:numPr>
        <w:spacing w:line="276" w:lineRule="auto"/>
        <w:rPr>
          <w:rFonts w:ascii="Verdana" w:hAnsi="Verdana"/>
          <w:sz w:val="20"/>
          <w:szCs w:val="20"/>
        </w:rPr>
      </w:pPr>
      <w:r>
        <w:rPr>
          <w:rFonts w:ascii="Verdana" w:hAnsi="Verdana"/>
          <w:sz w:val="20"/>
          <w:szCs w:val="20"/>
        </w:rPr>
        <w:t xml:space="preserve">Due to private </w:t>
      </w:r>
      <w:r w:rsidR="008D04A2">
        <w:rPr>
          <w:rFonts w:ascii="Verdana" w:hAnsi="Verdana"/>
          <w:sz w:val="20"/>
          <w:szCs w:val="20"/>
        </w:rPr>
        <w:t>circumstances,</w:t>
      </w:r>
      <w:r>
        <w:rPr>
          <w:rFonts w:ascii="Verdana" w:hAnsi="Verdana"/>
          <w:sz w:val="20"/>
          <w:szCs w:val="20"/>
        </w:rPr>
        <w:t xml:space="preserve"> I did not finish the education</w:t>
      </w:r>
    </w:p>
    <w:p w14:paraId="105681C7" w14:textId="77777777" w:rsidR="00E04524" w:rsidRPr="00F748B7" w:rsidRDefault="00E04524" w:rsidP="00C56752">
      <w:pPr>
        <w:spacing w:line="276" w:lineRule="auto"/>
        <w:rPr>
          <w:rFonts w:ascii="Verdana" w:hAnsi="Verdana"/>
          <w:sz w:val="20"/>
          <w:szCs w:val="20"/>
        </w:rPr>
      </w:pPr>
    </w:p>
    <w:p w14:paraId="61BD7713" w14:textId="2C12EF84" w:rsidR="00E04524" w:rsidRPr="00BA6A28" w:rsidRDefault="00BA6A28" w:rsidP="0039291F">
      <w:pPr>
        <w:pStyle w:val="Heading2"/>
        <w:shd w:val="clear" w:color="auto" w:fill="FFC000"/>
        <w:rPr>
          <w:b/>
          <w:bCs/>
          <w:sz w:val="20"/>
          <w:szCs w:val="20"/>
          <w:lang w:val="en-US"/>
        </w:rPr>
      </w:pPr>
      <w:r>
        <w:rPr>
          <w:b/>
          <w:bCs/>
          <w:sz w:val="20"/>
          <w:szCs w:val="20"/>
          <w:lang w:val="en-US"/>
        </w:rPr>
        <w:t xml:space="preserve">ROC ASA MTS </w:t>
      </w:r>
      <w:r w:rsidRPr="00BA6A28">
        <w:rPr>
          <w:b/>
          <w:bCs/>
          <w:sz w:val="20"/>
          <w:szCs w:val="20"/>
          <w:lang w:val="en-US"/>
        </w:rPr>
        <w:t>technical informatics</w:t>
      </w:r>
      <w:r w:rsidR="00E04524" w:rsidRPr="00BA6A28">
        <w:rPr>
          <w:b/>
          <w:bCs/>
          <w:sz w:val="20"/>
          <w:szCs w:val="20"/>
          <w:lang w:val="en-US"/>
        </w:rPr>
        <w:t xml:space="preserve"> 09-</w:t>
      </w:r>
      <w:r>
        <w:rPr>
          <w:b/>
          <w:bCs/>
          <w:sz w:val="20"/>
          <w:szCs w:val="20"/>
          <w:lang w:val="en-US"/>
        </w:rPr>
        <w:t>1999</w:t>
      </w:r>
      <w:r w:rsidR="00E04524" w:rsidRPr="00BA6A28">
        <w:rPr>
          <w:b/>
          <w:bCs/>
          <w:sz w:val="20"/>
          <w:szCs w:val="20"/>
          <w:lang w:val="en-US"/>
        </w:rPr>
        <w:t xml:space="preserve"> – 07-20</w:t>
      </w:r>
      <w:r>
        <w:rPr>
          <w:b/>
          <w:bCs/>
          <w:sz w:val="20"/>
          <w:szCs w:val="20"/>
          <w:lang w:val="en-US"/>
        </w:rPr>
        <w:t>01</w:t>
      </w:r>
    </w:p>
    <w:p w14:paraId="2BF7A2EC" w14:textId="66F07847" w:rsidR="00E04524" w:rsidRDefault="00BA6A28" w:rsidP="00BA6A28">
      <w:pPr>
        <w:spacing w:line="276" w:lineRule="auto"/>
        <w:outlineLvl w:val="0"/>
        <w:rPr>
          <w:rFonts w:ascii="Verdana" w:hAnsi="Verdana"/>
          <w:iCs/>
          <w:sz w:val="20"/>
          <w:szCs w:val="20"/>
        </w:rPr>
      </w:pPr>
      <w:r>
        <w:rPr>
          <w:rFonts w:ascii="Verdana" w:hAnsi="Verdana"/>
          <w:iCs/>
          <w:sz w:val="20"/>
          <w:szCs w:val="20"/>
        </w:rPr>
        <w:t>Technical IT</w:t>
      </w:r>
    </w:p>
    <w:p w14:paraId="32432B83" w14:textId="39F655E1" w:rsidR="008D04A2" w:rsidRPr="008D04A2" w:rsidRDefault="008D04A2" w:rsidP="008D04A2">
      <w:pPr>
        <w:pStyle w:val="ListParagraph"/>
        <w:numPr>
          <w:ilvl w:val="0"/>
          <w:numId w:val="11"/>
        </w:numPr>
        <w:spacing w:line="276" w:lineRule="auto"/>
        <w:outlineLvl w:val="0"/>
        <w:rPr>
          <w:rFonts w:ascii="Verdana" w:hAnsi="Verdana"/>
          <w:iCs/>
          <w:sz w:val="20"/>
          <w:szCs w:val="20"/>
        </w:rPr>
      </w:pPr>
      <w:r>
        <w:rPr>
          <w:rFonts w:ascii="Verdana" w:hAnsi="Verdana"/>
          <w:iCs/>
          <w:sz w:val="20"/>
          <w:szCs w:val="20"/>
        </w:rPr>
        <w:t>Graduated</w:t>
      </w:r>
    </w:p>
    <w:p w14:paraId="5631F865" w14:textId="77777777" w:rsidR="0097581A" w:rsidRPr="00F748B7" w:rsidRDefault="0097581A" w:rsidP="00C56752">
      <w:pPr>
        <w:spacing w:line="276" w:lineRule="auto"/>
        <w:rPr>
          <w:rFonts w:ascii="Verdana" w:hAnsi="Verdana"/>
          <w:sz w:val="20"/>
          <w:szCs w:val="20"/>
        </w:rPr>
      </w:pPr>
    </w:p>
    <w:p w14:paraId="56133187" w14:textId="77777777" w:rsidR="00100355" w:rsidRPr="00F748B7" w:rsidRDefault="00100355" w:rsidP="00C56752">
      <w:pPr>
        <w:spacing w:line="276" w:lineRule="auto"/>
        <w:outlineLvl w:val="0"/>
        <w:rPr>
          <w:rFonts w:ascii="Verdana" w:hAnsi="Verdana"/>
          <w:b/>
          <w:sz w:val="20"/>
          <w:szCs w:val="20"/>
        </w:rPr>
      </w:pPr>
      <w:r w:rsidRPr="00F748B7">
        <w:rPr>
          <w:rFonts w:ascii="Verdana" w:hAnsi="Verdana"/>
          <w:b/>
          <w:sz w:val="20"/>
          <w:szCs w:val="20"/>
        </w:rPr>
        <w:t>Working Experience</w:t>
      </w:r>
    </w:p>
    <w:p w14:paraId="3A269ECF" w14:textId="2A781D05" w:rsidR="00F85F38" w:rsidRPr="00F748B7" w:rsidRDefault="003908AB" w:rsidP="0039291F">
      <w:pPr>
        <w:pStyle w:val="Heading2"/>
        <w:shd w:val="clear" w:color="auto" w:fill="FFC000"/>
        <w:rPr>
          <w:b/>
          <w:bCs/>
          <w:sz w:val="20"/>
          <w:szCs w:val="20"/>
          <w:lang w:val="en-US"/>
        </w:rPr>
      </w:pPr>
      <w:r>
        <w:rPr>
          <w:b/>
          <w:bCs/>
          <w:sz w:val="20"/>
          <w:szCs w:val="20"/>
          <w:lang w:val="en-US"/>
        </w:rPr>
        <w:t xml:space="preserve">DevOps </w:t>
      </w:r>
      <w:r w:rsidR="007B0C91">
        <w:rPr>
          <w:b/>
          <w:bCs/>
          <w:sz w:val="20"/>
          <w:szCs w:val="20"/>
          <w:lang w:val="en-US"/>
        </w:rPr>
        <w:t xml:space="preserve">&amp; Backend </w:t>
      </w:r>
      <w:r>
        <w:rPr>
          <w:b/>
          <w:bCs/>
          <w:sz w:val="20"/>
          <w:szCs w:val="20"/>
          <w:lang w:val="en-US"/>
        </w:rPr>
        <w:t>Engineer</w:t>
      </w:r>
      <w:r w:rsidR="007B0C91">
        <w:rPr>
          <w:b/>
          <w:bCs/>
          <w:sz w:val="20"/>
          <w:szCs w:val="20"/>
          <w:lang w:val="en-US"/>
        </w:rPr>
        <w:t xml:space="preserve"> </w:t>
      </w:r>
      <w:r w:rsidR="007002EF" w:rsidRPr="00F748B7">
        <w:rPr>
          <w:b/>
          <w:bCs/>
          <w:sz w:val="20"/>
          <w:szCs w:val="20"/>
          <w:lang w:val="en-US"/>
        </w:rPr>
        <w:t xml:space="preserve">| </w:t>
      </w:r>
      <w:r>
        <w:rPr>
          <w:b/>
          <w:bCs/>
          <w:sz w:val="20"/>
          <w:szCs w:val="20"/>
          <w:lang w:val="en-US"/>
        </w:rPr>
        <w:t xml:space="preserve">KPN </w:t>
      </w:r>
      <w:proofErr w:type="spellStart"/>
      <w:r>
        <w:rPr>
          <w:b/>
          <w:bCs/>
          <w:sz w:val="20"/>
          <w:szCs w:val="20"/>
          <w:lang w:val="en-US"/>
        </w:rPr>
        <w:t>iTV</w:t>
      </w:r>
      <w:proofErr w:type="spellEnd"/>
      <w:r w:rsidR="007002EF" w:rsidRPr="00F748B7">
        <w:rPr>
          <w:b/>
          <w:bCs/>
          <w:sz w:val="20"/>
          <w:szCs w:val="20"/>
          <w:lang w:val="en-US"/>
        </w:rPr>
        <w:t xml:space="preserve"> | 0</w:t>
      </w:r>
      <w:r>
        <w:rPr>
          <w:b/>
          <w:bCs/>
          <w:sz w:val="20"/>
          <w:szCs w:val="20"/>
          <w:lang w:val="en-US"/>
        </w:rPr>
        <w:t>6</w:t>
      </w:r>
      <w:r w:rsidR="007002EF" w:rsidRPr="00F748B7">
        <w:rPr>
          <w:b/>
          <w:bCs/>
          <w:sz w:val="20"/>
          <w:szCs w:val="20"/>
          <w:lang w:val="en-US"/>
        </w:rPr>
        <w:t>-201</w:t>
      </w:r>
      <w:r w:rsidR="005404C6">
        <w:rPr>
          <w:b/>
          <w:bCs/>
          <w:sz w:val="20"/>
          <w:szCs w:val="20"/>
          <w:lang w:val="en-US"/>
        </w:rPr>
        <w:t>6</w:t>
      </w:r>
      <w:r w:rsidR="007002EF" w:rsidRPr="00F748B7">
        <w:rPr>
          <w:b/>
          <w:bCs/>
          <w:sz w:val="20"/>
          <w:szCs w:val="20"/>
          <w:lang w:val="en-US"/>
        </w:rPr>
        <w:t xml:space="preserve"> – </w:t>
      </w:r>
      <w:r>
        <w:rPr>
          <w:b/>
          <w:bCs/>
          <w:sz w:val="20"/>
          <w:szCs w:val="20"/>
          <w:lang w:val="en-US"/>
        </w:rPr>
        <w:t>Current</w:t>
      </w:r>
    </w:p>
    <w:p w14:paraId="13746C0D" w14:textId="62F81438" w:rsidR="003473A5" w:rsidRDefault="0009260F" w:rsidP="0009260F">
      <w:pPr>
        <w:spacing w:line="276" w:lineRule="auto"/>
        <w:rPr>
          <w:ins w:id="78" w:author="Kemeling, Peter" w:date="2023-01-16T20:15:00Z"/>
          <w:rFonts w:ascii="Verdana" w:hAnsi="Verdana"/>
          <w:sz w:val="20"/>
          <w:szCs w:val="20"/>
        </w:rPr>
      </w:pPr>
      <w:r w:rsidRPr="0009260F">
        <w:rPr>
          <w:rFonts w:ascii="Verdana" w:hAnsi="Verdana"/>
          <w:sz w:val="20"/>
          <w:szCs w:val="20"/>
        </w:rPr>
        <w:t>As DevOps engineer</w:t>
      </w:r>
      <w:r w:rsidR="007B0C91">
        <w:rPr>
          <w:rFonts w:ascii="Verdana" w:hAnsi="Verdana"/>
          <w:sz w:val="20"/>
          <w:szCs w:val="20"/>
        </w:rPr>
        <w:t>,</w:t>
      </w:r>
      <w:r w:rsidRPr="0009260F">
        <w:rPr>
          <w:rFonts w:ascii="Verdana" w:hAnsi="Verdana"/>
          <w:sz w:val="20"/>
          <w:szCs w:val="20"/>
        </w:rPr>
        <w:t xml:space="preserve"> I </w:t>
      </w:r>
      <w:r>
        <w:rPr>
          <w:rFonts w:ascii="Verdana" w:hAnsi="Verdana"/>
          <w:sz w:val="20"/>
          <w:szCs w:val="20"/>
        </w:rPr>
        <w:t>was</w:t>
      </w:r>
      <w:r w:rsidRPr="0009260F">
        <w:rPr>
          <w:rFonts w:ascii="Verdana" w:hAnsi="Verdana"/>
          <w:sz w:val="20"/>
          <w:szCs w:val="20"/>
        </w:rPr>
        <w:t xml:space="preserve"> responsible for </w:t>
      </w:r>
      <w:r>
        <w:rPr>
          <w:rFonts w:ascii="Verdana" w:hAnsi="Verdana"/>
          <w:sz w:val="20"/>
          <w:szCs w:val="20"/>
        </w:rPr>
        <w:t xml:space="preserve">architecture, design, </w:t>
      </w:r>
      <w:r w:rsidRPr="0009260F">
        <w:rPr>
          <w:rFonts w:ascii="Verdana" w:hAnsi="Verdana"/>
          <w:sz w:val="20"/>
          <w:szCs w:val="20"/>
        </w:rPr>
        <w:t>building,</w:t>
      </w:r>
      <w:r>
        <w:rPr>
          <w:rFonts w:ascii="Verdana" w:hAnsi="Verdana"/>
          <w:sz w:val="20"/>
          <w:szCs w:val="20"/>
        </w:rPr>
        <w:t xml:space="preserve"> </w:t>
      </w:r>
      <w:r w:rsidRPr="0009260F">
        <w:rPr>
          <w:rFonts w:ascii="Verdana" w:hAnsi="Verdana"/>
          <w:sz w:val="20"/>
          <w:szCs w:val="20"/>
        </w:rPr>
        <w:t>running, upgrading and developing the</w:t>
      </w:r>
      <w:r>
        <w:rPr>
          <w:rFonts w:ascii="Verdana" w:hAnsi="Verdana"/>
          <w:sz w:val="20"/>
          <w:szCs w:val="20"/>
        </w:rPr>
        <w:t xml:space="preserve"> </w:t>
      </w:r>
      <w:r w:rsidRPr="0009260F">
        <w:rPr>
          <w:rFonts w:ascii="Verdana" w:hAnsi="Verdana"/>
          <w:sz w:val="20"/>
          <w:szCs w:val="20"/>
        </w:rPr>
        <w:t xml:space="preserve">back-end video systems of </w:t>
      </w:r>
      <w:r>
        <w:rPr>
          <w:rFonts w:ascii="Verdana" w:hAnsi="Verdana"/>
          <w:sz w:val="20"/>
          <w:szCs w:val="20"/>
        </w:rPr>
        <w:t xml:space="preserve">KPN </w:t>
      </w:r>
      <w:proofErr w:type="spellStart"/>
      <w:r w:rsidRPr="0009260F">
        <w:rPr>
          <w:rFonts w:ascii="Verdana" w:hAnsi="Verdana"/>
          <w:sz w:val="20"/>
          <w:szCs w:val="20"/>
        </w:rPr>
        <w:t>iT</w:t>
      </w:r>
      <w:r>
        <w:rPr>
          <w:rFonts w:ascii="Verdana" w:hAnsi="Verdana"/>
          <w:sz w:val="20"/>
          <w:szCs w:val="20"/>
        </w:rPr>
        <w:t>V</w:t>
      </w:r>
      <w:proofErr w:type="spellEnd"/>
      <w:r>
        <w:rPr>
          <w:rFonts w:ascii="Verdana" w:hAnsi="Verdana"/>
          <w:sz w:val="20"/>
          <w:szCs w:val="20"/>
        </w:rPr>
        <w:t>, a nationwide TV service with about 2.5 million households as customers.</w:t>
      </w:r>
      <w:r w:rsidR="005171D2">
        <w:rPr>
          <w:rFonts w:ascii="Verdana" w:hAnsi="Verdana"/>
          <w:sz w:val="20"/>
          <w:szCs w:val="20"/>
        </w:rPr>
        <w:t xml:space="preserve"> This included IPTV and HTTP streaming for line</w:t>
      </w:r>
      <w:r w:rsidR="005B7271">
        <w:rPr>
          <w:rFonts w:ascii="Verdana" w:hAnsi="Verdana"/>
          <w:sz w:val="20"/>
          <w:szCs w:val="20"/>
        </w:rPr>
        <w:t>ar broadcasts, VOD and recordings.</w:t>
      </w:r>
      <w:ins w:id="79" w:author="eyup yagmur" w:date="2023-01-06T11:34:00Z">
        <w:r w:rsidR="00C80ACE">
          <w:rPr>
            <w:rFonts w:ascii="Verdana" w:hAnsi="Verdana"/>
            <w:sz w:val="20"/>
            <w:szCs w:val="20"/>
          </w:rPr>
          <w:t xml:space="preserve"> </w:t>
        </w:r>
      </w:ins>
      <w:ins w:id="80" w:author="Kemeling, Peter" w:date="2023-01-16T20:04:00Z">
        <w:r w:rsidR="00C21477">
          <w:rPr>
            <w:rFonts w:ascii="Verdana" w:hAnsi="Verdana"/>
            <w:sz w:val="20"/>
            <w:szCs w:val="20"/>
          </w:rPr>
          <w:t xml:space="preserve">The platform included </w:t>
        </w:r>
      </w:ins>
      <w:ins w:id="81" w:author="Kemeling, Peter" w:date="2023-01-16T20:05:00Z">
        <w:r w:rsidR="00C21477">
          <w:rPr>
            <w:rFonts w:ascii="Verdana" w:hAnsi="Verdana"/>
            <w:sz w:val="20"/>
            <w:szCs w:val="20"/>
          </w:rPr>
          <w:t>video streaming (both Origin</w:t>
        </w:r>
      </w:ins>
      <w:ins w:id="82" w:author="Kemeling, Peter" w:date="2023-01-16T20:52:00Z">
        <w:r w:rsidR="00C506E1">
          <w:rPr>
            <w:rFonts w:ascii="Verdana" w:hAnsi="Verdana"/>
            <w:sz w:val="20"/>
            <w:szCs w:val="20"/>
          </w:rPr>
          <w:t>,</w:t>
        </w:r>
      </w:ins>
      <w:ins w:id="83" w:author="Kemeling, Peter" w:date="2023-01-16T20:05:00Z">
        <w:r w:rsidR="00C21477">
          <w:rPr>
            <w:rFonts w:ascii="Verdana" w:hAnsi="Verdana"/>
            <w:sz w:val="20"/>
            <w:szCs w:val="20"/>
          </w:rPr>
          <w:t xml:space="preserve"> CDN layer</w:t>
        </w:r>
      </w:ins>
      <w:ins w:id="84" w:author="Kemeling, Peter" w:date="2023-01-16T20:52:00Z">
        <w:r w:rsidR="00C506E1">
          <w:rPr>
            <w:rFonts w:ascii="Verdana" w:hAnsi="Verdana"/>
            <w:sz w:val="20"/>
            <w:szCs w:val="20"/>
          </w:rPr>
          <w:t xml:space="preserve"> and IPTV multicast and unicast</w:t>
        </w:r>
      </w:ins>
      <w:ins w:id="85" w:author="Kemeling, Peter" w:date="2023-01-16T20:05:00Z">
        <w:r w:rsidR="00C21477">
          <w:rPr>
            <w:rFonts w:ascii="Verdana" w:hAnsi="Verdana"/>
            <w:sz w:val="20"/>
            <w:szCs w:val="20"/>
          </w:rPr>
          <w:t>), video recording, VOD inge</w:t>
        </w:r>
      </w:ins>
      <w:ins w:id="86" w:author="Kemeling, Peter" w:date="2023-01-16T20:06:00Z">
        <w:r w:rsidR="00C21477">
          <w:rPr>
            <w:rFonts w:ascii="Verdana" w:hAnsi="Verdana"/>
            <w:sz w:val="20"/>
            <w:szCs w:val="20"/>
          </w:rPr>
          <w:t>stion and transcoding, DRM</w:t>
        </w:r>
      </w:ins>
      <w:ins w:id="87" w:author="Kemeling, Peter" w:date="2023-01-16T20:08:00Z">
        <w:r w:rsidR="00C21477">
          <w:rPr>
            <w:rFonts w:ascii="Verdana" w:hAnsi="Verdana"/>
            <w:sz w:val="20"/>
            <w:szCs w:val="20"/>
          </w:rPr>
          <w:t xml:space="preserve"> and geo fencing</w:t>
        </w:r>
      </w:ins>
      <w:ins w:id="88" w:author="Kemeling, Peter" w:date="2023-01-16T20:06:00Z">
        <w:r w:rsidR="00C21477">
          <w:rPr>
            <w:rFonts w:ascii="Verdana" w:hAnsi="Verdana"/>
            <w:sz w:val="20"/>
            <w:szCs w:val="20"/>
          </w:rPr>
          <w:t xml:space="preserve">, </w:t>
        </w:r>
      </w:ins>
      <w:ins w:id="89" w:author="Kemeling, Peter" w:date="2023-01-16T20:07:00Z">
        <w:r w:rsidR="00C21477">
          <w:rPr>
            <w:rFonts w:ascii="Verdana" w:hAnsi="Verdana"/>
            <w:sz w:val="20"/>
            <w:szCs w:val="20"/>
          </w:rPr>
          <w:t>error correction and rapid channel change</w:t>
        </w:r>
      </w:ins>
      <w:ins w:id="90" w:author="Kemeling, Peter" w:date="2023-01-16T20:09:00Z">
        <w:r w:rsidR="00C21477">
          <w:rPr>
            <w:rFonts w:ascii="Verdana" w:hAnsi="Verdana"/>
            <w:sz w:val="20"/>
            <w:szCs w:val="20"/>
          </w:rPr>
          <w:t>,</w:t>
        </w:r>
      </w:ins>
      <w:ins w:id="91" w:author="Kemeling, Peter" w:date="2023-01-16T20:07:00Z">
        <w:r w:rsidR="00C21477">
          <w:rPr>
            <w:rFonts w:ascii="Verdana" w:hAnsi="Verdana"/>
            <w:sz w:val="20"/>
            <w:szCs w:val="20"/>
          </w:rPr>
          <w:t xml:space="preserve"> </w:t>
        </w:r>
      </w:ins>
      <w:proofErr w:type="spellStart"/>
      <w:ins w:id="92" w:author="Kemeling, Peter" w:date="2023-01-16T20:08:00Z">
        <w:r w:rsidR="00C21477">
          <w:rPr>
            <w:rFonts w:ascii="Verdana" w:hAnsi="Verdana"/>
            <w:sz w:val="20"/>
            <w:szCs w:val="20"/>
          </w:rPr>
          <w:t>QoE</w:t>
        </w:r>
        <w:proofErr w:type="spellEnd"/>
        <w:r w:rsidR="00C21477">
          <w:rPr>
            <w:rFonts w:ascii="Verdana" w:hAnsi="Verdana"/>
            <w:sz w:val="20"/>
            <w:szCs w:val="20"/>
          </w:rPr>
          <w:t xml:space="preserve"> monitoring</w:t>
        </w:r>
      </w:ins>
      <w:ins w:id="93" w:author="Kemeling, Peter" w:date="2023-01-16T20:09:00Z">
        <w:r w:rsidR="00C21477">
          <w:rPr>
            <w:rFonts w:ascii="Verdana" w:hAnsi="Verdana"/>
            <w:sz w:val="20"/>
            <w:szCs w:val="20"/>
          </w:rPr>
          <w:t xml:space="preserve"> and </w:t>
        </w:r>
        <w:proofErr w:type="gramStart"/>
        <w:r w:rsidR="00C21477">
          <w:rPr>
            <w:rFonts w:ascii="Verdana" w:hAnsi="Verdana"/>
            <w:sz w:val="20"/>
            <w:szCs w:val="20"/>
          </w:rPr>
          <w:t xml:space="preserve">a large </w:t>
        </w:r>
      </w:ins>
      <w:ins w:id="94" w:author="Kemeling, Peter" w:date="2023-01-16T20:17:00Z">
        <w:r w:rsidR="00EE70E1">
          <w:rPr>
            <w:rFonts w:ascii="Verdana" w:hAnsi="Verdana"/>
            <w:sz w:val="20"/>
            <w:szCs w:val="20"/>
          </w:rPr>
          <w:t>number</w:t>
        </w:r>
      </w:ins>
      <w:ins w:id="95" w:author="Kemeling, Peter" w:date="2023-01-16T20:09:00Z">
        <w:r w:rsidR="00C21477">
          <w:rPr>
            <w:rFonts w:ascii="Verdana" w:hAnsi="Verdana"/>
            <w:sz w:val="20"/>
            <w:szCs w:val="20"/>
          </w:rPr>
          <w:t xml:space="preserve"> of</w:t>
        </w:r>
        <w:proofErr w:type="gramEnd"/>
        <w:r w:rsidR="00C21477">
          <w:rPr>
            <w:rFonts w:ascii="Verdana" w:hAnsi="Verdana"/>
            <w:sz w:val="20"/>
            <w:szCs w:val="20"/>
          </w:rPr>
          <w:t xml:space="preserve"> tools and scripts</w:t>
        </w:r>
      </w:ins>
      <w:ins w:id="96" w:author="Kemeling, Peter" w:date="2023-01-16T20:08:00Z">
        <w:r w:rsidR="00C21477">
          <w:rPr>
            <w:rFonts w:ascii="Verdana" w:hAnsi="Verdana"/>
            <w:sz w:val="20"/>
            <w:szCs w:val="20"/>
          </w:rPr>
          <w:t>. For all of which I was responsible</w:t>
        </w:r>
      </w:ins>
      <w:ins w:id="97" w:author="Kemeling, Peter" w:date="2023-01-16T20:09:00Z">
        <w:r w:rsidR="00C21477">
          <w:rPr>
            <w:rFonts w:ascii="Verdana" w:hAnsi="Verdana"/>
            <w:sz w:val="20"/>
            <w:szCs w:val="20"/>
          </w:rPr>
          <w:t xml:space="preserve"> and</w:t>
        </w:r>
      </w:ins>
      <w:ins w:id="98" w:author="Kemeling, Peter" w:date="2023-01-16T20:10:00Z">
        <w:r w:rsidR="00C21477">
          <w:rPr>
            <w:rFonts w:ascii="Verdana" w:hAnsi="Verdana"/>
            <w:sz w:val="20"/>
            <w:szCs w:val="20"/>
          </w:rPr>
          <w:t xml:space="preserve"> have built</w:t>
        </w:r>
      </w:ins>
      <w:ins w:id="99" w:author="Kemeling, Peter" w:date="2023-01-16T20:08:00Z">
        <w:r w:rsidR="00C21477">
          <w:rPr>
            <w:rFonts w:ascii="Verdana" w:hAnsi="Verdana"/>
            <w:sz w:val="20"/>
            <w:szCs w:val="20"/>
          </w:rPr>
          <w:t xml:space="preserve">. </w:t>
        </w:r>
      </w:ins>
      <w:ins w:id="100" w:author="Kemeling, Peter" w:date="2023-01-16T20:12:00Z">
        <w:r w:rsidR="00C21477">
          <w:rPr>
            <w:rFonts w:ascii="Verdana" w:hAnsi="Verdana"/>
            <w:sz w:val="20"/>
            <w:szCs w:val="20"/>
          </w:rPr>
          <w:t xml:space="preserve">It was critical to </w:t>
        </w:r>
      </w:ins>
      <w:ins w:id="101" w:author="Kemeling, Peter" w:date="2023-01-16T20:13:00Z">
        <w:r w:rsidR="00C21477">
          <w:rPr>
            <w:rFonts w:ascii="Verdana" w:hAnsi="Verdana"/>
            <w:sz w:val="20"/>
            <w:szCs w:val="20"/>
          </w:rPr>
          <w:t>have t</w:t>
        </w:r>
      </w:ins>
      <w:ins w:id="102" w:author="Kemeling, Peter" w:date="2023-01-16T20:10:00Z">
        <w:r w:rsidR="00C21477">
          <w:rPr>
            <w:rFonts w:ascii="Verdana" w:hAnsi="Verdana"/>
            <w:sz w:val="20"/>
            <w:szCs w:val="20"/>
          </w:rPr>
          <w:t>hi</w:t>
        </w:r>
      </w:ins>
      <w:ins w:id="103" w:author="Kemeling, Peter" w:date="2023-01-16T20:11:00Z">
        <w:r w:rsidR="00C21477">
          <w:rPr>
            <w:rFonts w:ascii="Verdana" w:hAnsi="Verdana"/>
            <w:sz w:val="20"/>
            <w:szCs w:val="20"/>
          </w:rPr>
          <w:t xml:space="preserve">s </w:t>
        </w:r>
      </w:ins>
      <w:ins w:id="104" w:author="Kemeling, Peter" w:date="2023-01-16T20:10:00Z">
        <w:r w:rsidR="00C21477">
          <w:rPr>
            <w:rFonts w:ascii="Verdana" w:hAnsi="Verdana"/>
            <w:sz w:val="20"/>
            <w:szCs w:val="20"/>
          </w:rPr>
          <w:t xml:space="preserve"> high performant, highly available, </w:t>
        </w:r>
      </w:ins>
      <w:ins w:id="105" w:author="Kemeling, Peter" w:date="2023-01-16T20:11:00Z">
        <w:r w:rsidR="00C21477">
          <w:rPr>
            <w:rFonts w:ascii="Verdana" w:hAnsi="Verdana"/>
            <w:sz w:val="20"/>
            <w:szCs w:val="20"/>
          </w:rPr>
          <w:t>high traffic, complex platform</w:t>
        </w:r>
      </w:ins>
      <w:ins w:id="106" w:author="Kemeling, Peter" w:date="2023-01-16T20:13:00Z">
        <w:r w:rsidR="00C21477">
          <w:rPr>
            <w:rFonts w:ascii="Verdana" w:hAnsi="Verdana"/>
            <w:sz w:val="20"/>
            <w:szCs w:val="20"/>
          </w:rPr>
          <w:t xml:space="preserve"> available 24/7, not only for </w:t>
        </w:r>
        <w:r w:rsidR="00EE70E1">
          <w:rPr>
            <w:rFonts w:ascii="Verdana" w:hAnsi="Verdana"/>
            <w:sz w:val="20"/>
            <w:szCs w:val="20"/>
          </w:rPr>
          <w:t>the company, but it was also mandatory by law since the disaster</w:t>
        </w:r>
      </w:ins>
      <w:ins w:id="107" w:author="Kemeling, Peter" w:date="2023-01-16T20:14:00Z">
        <w:r w:rsidR="00EE70E1">
          <w:rPr>
            <w:rFonts w:ascii="Verdana" w:hAnsi="Verdana"/>
            <w:sz w:val="20"/>
            <w:szCs w:val="20"/>
          </w:rPr>
          <w:t xml:space="preserve"> information channels must always be available to the public.</w:t>
        </w:r>
      </w:ins>
      <w:ins w:id="108" w:author="Kemeling, Peter" w:date="2023-01-16T20:18:00Z">
        <w:r w:rsidR="00EE70E1">
          <w:rPr>
            <w:rFonts w:ascii="Verdana" w:hAnsi="Verdana"/>
            <w:sz w:val="20"/>
            <w:szCs w:val="20"/>
          </w:rPr>
          <w:t xml:space="preserve"> </w:t>
        </w:r>
      </w:ins>
      <w:ins w:id="109" w:author="Kemeling, Peter" w:date="2023-01-16T20:19:00Z">
        <w:r w:rsidR="00EE70E1">
          <w:rPr>
            <w:rFonts w:ascii="Verdana" w:hAnsi="Verdana"/>
            <w:sz w:val="20"/>
            <w:szCs w:val="20"/>
          </w:rPr>
          <w:t>Due to the high profile of the service I am used to work under pressure, both time and respon</w:t>
        </w:r>
      </w:ins>
      <w:ins w:id="110" w:author="Kemeling, Peter" w:date="2023-01-16T20:20:00Z">
        <w:r w:rsidR="00EE70E1">
          <w:rPr>
            <w:rFonts w:ascii="Verdana" w:hAnsi="Verdana"/>
            <w:sz w:val="20"/>
            <w:szCs w:val="20"/>
          </w:rPr>
          <w:t xml:space="preserve">sibility. I was the go-to engineer if </w:t>
        </w:r>
      </w:ins>
      <w:ins w:id="111" w:author="Kemeling, Peter" w:date="2023-01-16T20:21:00Z">
        <w:r w:rsidR="00EE70E1">
          <w:rPr>
            <w:rFonts w:ascii="Verdana" w:hAnsi="Verdana"/>
            <w:sz w:val="20"/>
            <w:szCs w:val="20"/>
          </w:rPr>
          <w:t>a high stakes demand needed to be implemented on a short notice or under high pressure.</w:t>
        </w:r>
      </w:ins>
      <w:ins w:id="112" w:author="eyup yagmur" w:date="2023-01-06T11:34:00Z">
        <w:del w:id="113" w:author="Kemeling, Peter" w:date="2023-01-16T20:03:00Z">
          <w:r w:rsidR="00C80ACE" w:rsidRPr="00C21477" w:rsidDel="00C21477">
            <w:rPr>
              <w:rFonts w:ascii="Verdana" w:hAnsi="Verdana"/>
              <w:sz w:val="20"/>
              <w:szCs w:val="20"/>
            </w:rPr>
            <w:delText>Beschrijf iets over het team: hoeveel mensen en jouw taak/rol</w:delText>
          </w:r>
          <w:r w:rsidR="00C80ACE" w:rsidRPr="00C21477" w:rsidDel="00C21477">
            <w:rPr>
              <w:rFonts w:ascii="Verdana" w:hAnsi="Verdana"/>
              <w:sz w:val="20"/>
              <w:szCs w:val="20"/>
              <w:rPrChange w:id="114" w:author="Kemeling, Peter" w:date="2023-01-16T20:05:00Z">
                <w:rPr>
                  <w:rFonts w:ascii="Verdana" w:hAnsi="Verdana"/>
                  <w:sz w:val="20"/>
                  <w:szCs w:val="20"/>
                  <w:lang w:val="nl-NL"/>
                </w:rPr>
              </w:rPrChange>
            </w:rPr>
            <w:delText>. Benoem de complexiteit van de omgeving: hig</w:delText>
          </w:r>
        </w:del>
      </w:ins>
      <w:ins w:id="115" w:author="eyup yagmur" w:date="2023-01-06T11:35:00Z">
        <w:del w:id="116" w:author="Kemeling, Peter" w:date="2023-01-16T20:03:00Z">
          <w:r w:rsidR="00C80ACE" w:rsidRPr="00C21477" w:rsidDel="00C21477">
            <w:rPr>
              <w:rFonts w:ascii="Verdana" w:hAnsi="Verdana"/>
              <w:sz w:val="20"/>
              <w:szCs w:val="20"/>
              <w:rPrChange w:id="117" w:author="Kemeling, Peter" w:date="2023-01-16T20:05:00Z">
                <w:rPr>
                  <w:rFonts w:ascii="Verdana" w:hAnsi="Verdana"/>
                  <w:sz w:val="20"/>
                  <w:szCs w:val="20"/>
                  <w:lang w:val="nl-NL"/>
                </w:rPr>
              </w:rPrChange>
            </w:rPr>
            <w:delText xml:space="preserve">h performant, high availability, high traffic, etc etc…iets voor een omgeving bouwen is anders dan iets voor een complexe omgeving bouwen. De lezer moet je gevoel geven bij de omgevingm, je werk, etc…werk je scrum? </w:delText>
          </w:r>
        </w:del>
      </w:ins>
      <w:ins w:id="118" w:author="eyup yagmur" w:date="2023-01-06T11:36:00Z">
        <w:del w:id="119" w:author="Kemeling, Peter" w:date="2023-01-16T20:03:00Z">
          <w:r w:rsidR="00C80ACE" w:rsidRPr="00C21477" w:rsidDel="00C21477">
            <w:rPr>
              <w:rFonts w:ascii="Verdana" w:hAnsi="Verdana"/>
              <w:sz w:val="20"/>
              <w:szCs w:val="20"/>
              <w:rPrChange w:id="120" w:author="Kemeling, Peter" w:date="2023-01-16T20:05:00Z">
                <w:rPr>
                  <w:rFonts w:ascii="Verdana" w:hAnsi="Verdana"/>
                  <w:sz w:val="20"/>
                  <w:szCs w:val="20"/>
                  <w:lang w:val="nl-NL"/>
                </w:rPr>
              </w:rPrChange>
            </w:rPr>
            <w:delText>Moet je veel requirements ophalen? Steeds veranderende wensen? Veel tijdsdruk? Dat zegt allemaal iets over complexiteit.</w:delText>
          </w:r>
        </w:del>
      </w:ins>
    </w:p>
    <w:p w14:paraId="393389EE" w14:textId="6DD0A043" w:rsidR="00EE70E1" w:rsidRDefault="00EE70E1" w:rsidP="0009260F">
      <w:pPr>
        <w:spacing w:line="276" w:lineRule="auto"/>
        <w:rPr>
          <w:ins w:id="121" w:author="Kemeling, Peter" w:date="2023-01-16T20:36:00Z"/>
          <w:rFonts w:ascii="Verdana" w:hAnsi="Verdana"/>
          <w:sz w:val="20"/>
          <w:szCs w:val="20"/>
        </w:rPr>
      </w:pPr>
      <w:ins w:id="122" w:author="Kemeling, Peter" w:date="2023-01-16T20:15:00Z">
        <w:r>
          <w:rPr>
            <w:rFonts w:ascii="Verdana" w:hAnsi="Verdana"/>
            <w:sz w:val="20"/>
            <w:szCs w:val="20"/>
          </w:rPr>
          <w:t xml:space="preserve">My team consisted of 8 </w:t>
        </w:r>
      </w:ins>
      <w:ins w:id="123" w:author="Kemeling, Peter" w:date="2023-01-16T20:17:00Z">
        <w:r>
          <w:rPr>
            <w:rFonts w:ascii="Verdana" w:hAnsi="Verdana"/>
            <w:sz w:val="20"/>
            <w:szCs w:val="20"/>
          </w:rPr>
          <w:t>engineers;</w:t>
        </w:r>
      </w:ins>
      <w:ins w:id="124" w:author="Kemeling, Peter" w:date="2023-01-16T20:15:00Z">
        <w:r>
          <w:rPr>
            <w:rFonts w:ascii="Verdana" w:hAnsi="Verdana"/>
            <w:sz w:val="20"/>
            <w:szCs w:val="20"/>
          </w:rPr>
          <w:t xml:space="preserve"> I functioned as team lead even though there was no formal </w:t>
        </w:r>
      </w:ins>
      <w:ins w:id="125" w:author="Kemeling, Peter" w:date="2023-01-16T20:16:00Z">
        <w:r w:rsidRPr="00EE70E1">
          <w:rPr>
            <w:rFonts w:ascii="Verdana" w:hAnsi="Verdana"/>
            <w:sz w:val="20"/>
            <w:szCs w:val="20"/>
          </w:rPr>
          <w:t>hierarchy</w:t>
        </w:r>
        <w:r>
          <w:rPr>
            <w:rFonts w:ascii="Verdana" w:hAnsi="Verdana"/>
            <w:sz w:val="20"/>
            <w:szCs w:val="20"/>
          </w:rPr>
          <w:t>. We worked in a</w:t>
        </w:r>
      </w:ins>
      <w:ins w:id="126" w:author="Kemeling, Peter" w:date="2023-01-16T20:17:00Z">
        <w:r>
          <w:rPr>
            <w:rFonts w:ascii="Verdana" w:hAnsi="Verdana"/>
            <w:sz w:val="20"/>
            <w:szCs w:val="20"/>
          </w:rPr>
          <w:t xml:space="preserve">n agile environment using scrum. </w:t>
        </w:r>
      </w:ins>
      <w:ins w:id="127" w:author="Kemeling, Peter" w:date="2023-01-16T20:22:00Z">
        <w:r>
          <w:rPr>
            <w:rFonts w:ascii="Verdana" w:hAnsi="Verdana"/>
            <w:sz w:val="20"/>
            <w:szCs w:val="20"/>
          </w:rPr>
          <w:t xml:space="preserve">Even though </w:t>
        </w:r>
        <w:proofErr w:type="spellStart"/>
        <w:r>
          <w:rPr>
            <w:rFonts w:ascii="Verdana" w:hAnsi="Verdana"/>
            <w:sz w:val="20"/>
            <w:szCs w:val="20"/>
          </w:rPr>
          <w:t>iTV</w:t>
        </w:r>
        <w:proofErr w:type="spellEnd"/>
        <w:r>
          <w:rPr>
            <w:rFonts w:ascii="Verdana" w:hAnsi="Verdana"/>
            <w:sz w:val="20"/>
            <w:szCs w:val="20"/>
          </w:rPr>
          <w:t xml:space="preserve"> was a separate product, we still needed to use and incorporate KPN infrastructure and policies like security</w:t>
        </w:r>
      </w:ins>
      <w:ins w:id="128" w:author="Kemeling, Peter" w:date="2023-01-16T20:23:00Z">
        <w:r>
          <w:rPr>
            <w:rFonts w:ascii="Verdana" w:hAnsi="Verdana"/>
            <w:sz w:val="20"/>
            <w:szCs w:val="20"/>
          </w:rPr>
          <w:t xml:space="preserve">. I am used to dealing with a large organization and </w:t>
        </w:r>
        <w:r w:rsidR="00B1482A">
          <w:rPr>
            <w:rFonts w:ascii="Verdana" w:hAnsi="Verdana"/>
            <w:sz w:val="20"/>
            <w:szCs w:val="20"/>
          </w:rPr>
          <w:t>have no problem finding my way to get things done.</w:t>
        </w:r>
      </w:ins>
    </w:p>
    <w:p w14:paraId="77A10FB7" w14:textId="07336141" w:rsidR="00EA0A16" w:rsidRPr="00C21477" w:rsidDel="00EA0A16" w:rsidRDefault="00EA0A16" w:rsidP="0009260F">
      <w:pPr>
        <w:spacing w:line="276" w:lineRule="auto"/>
        <w:rPr>
          <w:del w:id="129" w:author="Kemeling, Peter" w:date="2023-01-16T20:38:00Z"/>
          <w:rFonts w:ascii="Verdana" w:hAnsi="Verdana"/>
          <w:sz w:val="20"/>
          <w:szCs w:val="20"/>
        </w:rPr>
      </w:pPr>
    </w:p>
    <w:p w14:paraId="68F63E4B" w14:textId="77777777" w:rsidR="003473A5" w:rsidRPr="00C21477" w:rsidRDefault="003473A5" w:rsidP="00C56752">
      <w:pPr>
        <w:spacing w:line="276" w:lineRule="auto"/>
        <w:rPr>
          <w:rFonts w:ascii="Verdana" w:hAnsi="Verdana"/>
          <w:sz w:val="20"/>
          <w:szCs w:val="20"/>
        </w:rPr>
      </w:pPr>
    </w:p>
    <w:p w14:paraId="030930A1" w14:textId="3AD2C76C" w:rsidR="005B7271" w:rsidRPr="00C21477" w:rsidRDefault="006116C4" w:rsidP="00C56752">
      <w:pPr>
        <w:spacing w:line="276" w:lineRule="auto"/>
        <w:rPr>
          <w:rFonts w:ascii="Verdana" w:hAnsi="Verdana"/>
          <w:b/>
          <w:sz w:val="20"/>
          <w:szCs w:val="20"/>
        </w:rPr>
      </w:pPr>
      <w:r w:rsidRPr="00C21477">
        <w:rPr>
          <w:rFonts w:ascii="Verdana" w:hAnsi="Verdana"/>
          <w:b/>
          <w:sz w:val="20"/>
          <w:szCs w:val="20"/>
        </w:rPr>
        <w:t>I did</w:t>
      </w:r>
      <w:r w:rsidR="00F748B7" w:rsidRPr="00C21477">
        <w:rPr>
          <w:rFonts w:ascii="Verdana" w:hAnsi="Verdana"/>
          <w:b/>
          <w:sz w:val="20"/>
          <w:szCs w:val="20"/>
        </w:rPr>
        <w:t>:</w:t>
      </w:r>
    </w:p>
    <w:p w14:paraId="43394311" w14:textId="098362AD" w:rsidR="005B7271" w:rsidRPr="00553498" w:rsidRDefault="005B7271" w:rsidP="005B7271">
      <w:pPr>
        <w:pStyle w:val="ListParagraph"/>
        <w:numPr>
          <w:ilvl w:val="0"/>
          <w:numId w:val="11"/>
        </w:numPr>
        <w:spacing w:line="276" w:lineRule="auto"/>
        <w:rPr>
          <w:rFonts w:ascii="Verdana" w:hAnsi="Verdana"/>
          <w:b/>
          <w:sz w:val="20"/>
          <w:szCs w:val="20"/>
        </w:rPr>
      </w:pPr>
      <w:r>
        <w:rPr>
          <w:rFonts w:ascii="Verdana" w:hAnsi="Verdana"/>
          <w:bCs/>
          <w:sz w:val="20"/>
          <w:szCs w:val="20"/>
        </w:rPr>
        <w:t>Create prototypes for new services or solutions</w:t>
      </w:r>
      <w:r w:rsidR="007B0C91">
        <w:rPr>
          <w:rFonts w:ascii="Verdana" w:hAnsi="Verdana"/>
          <w:bCs/>
          <w:sz w:val="20"/>
          <w:szCs w:val="20"/>
        </w:rPr>
        <w:t>.</w:t>
      </w:r>
      <w:ins w:id="130" w:author="eyup yagmur" w:date="2023-01-06T11:36:00Z">
        <w:r w:rsidR="00C80ACE">
          <w:rPr>
            <w:rFonts w:ascii="Verdana" w:hAnsi="Verdana"/>
            <w:bCs/>
            <w:sz w:val="20"/>
            <w:szCs w:val="20"/>
          </w:rPr>
          <w:t xml:space="preserve"> </w:t>
        </w:r>
      </w:ins>
      <w:ins w:id="131" w:author="Kemeling, Peter" w:date="2023-01-16T20:24:00Z">
        <w:r w:rsidR="00553498">
          <w:rPr>
            <w:rFonts w:ascii="Verdana" w:hAnsi="Verdana"/>
            <w:bCs/>
            <w:sz w:val="20"/>
            <w:szCs w:val="20"/>
          </w:rPr>
          <w:t>I used to spend Friday afterno</w:t>
        </w:r>
      </w:ins>
      <w:ins w:id="132" w:author="Kemeling, Peter" w:date="2023-01-16T20:25:00Z">
        <w:r w:rsidR="00553498">
          <w:rPr>
            <w:rFonts w:ascii="Verdana" w:hAnsi="Verdana"/>
            <w:bCs/>
            <w:sz w:val="20"/>
            <w:szCs w:val="20"/>
          </w:rPr>
          <w:t xml:space="preserve">ons to build new ideas and solutions. Many of which have been implemented. My go-to tools for this are Python, </w:t>
        </w:r>
        <w:proofErr w:type="spellStart"/>
        <w:r w:rsidR="00553498">
          <w:rPr>
            <w:rFonts w:ascii="Verdana" w:hAnsi="Verdana"/>
            <w:bCs/>
            <w:sz w:val="20"/>
            <w:szCs w:val="20"/>
          </w:rPr>
          <w:t>FastAPI</w:t>
        </w:r>
      </w:ins>
      <w:proofErr w:type="spellEnd"/>
      <w:ins w:id="133" w:author="Kemeling, Peter" w:date="2023-01-16T20:26:00Z">
        <w:r w:rsidR="00553498">
          <w:rPr>
            <w:rFonts w:ascii="Verdana" w:hAnsi="Verdana"/>
            <w:bCs/>
            <w:sz w:val="20"/>
            <w:szCs w:val="20"/>
          </w:rPr>
          <w:t>, Django and Pandas.</w:t>
        </w:r>
      </w:ins>
      <w:ins w:id="134" w:author="eyup yagmur" w:date="2023-01-06T11:36:00Z">
        <w:del w:id="135" w:author="Kemeling, Peter" w:date="2023-01-16T20:24:00Z">
          <w:r w:rsidR="00C80ACE" w:rsidRPr="00553498" w:rsidDel="00553498">
            <w:rPr>
              <w:rFonts w:ascii="Verdana" w:hAnsi="Verdana"/>
              <w:bCs/>
              <w:sz w:val="20"/>
              <w:szCs w:val="20"/>
            </w:rPr>
            <w:delText>Meer detail of voorbeeld(en)</w:delText>
          </w:r>
          <w:r w:rsidR="00C80ACE" w:rsidRPr="00553498" w:rsidDel="00553498">
            <w:rPr>
              <w:rFonts w:ascii="Verdana" w:hAnsi="Verdana"/>
              <w:bCs/>
              <w:sz w:val="20"/>
              <w:szCs w:val="20"/>
              <w:rPrChange w:id="136" w:author="Kemeling, Peter" w:date="2023-01-16T20:24:00Z">
                <w:rPr>
                  <w:rFonts w:ascii="Verdana" w:hAnsi="Verdana"/>
                  <w:bCs/>
                  <w:sz w:val="20"/>
                  <w:szCs w:val="20"/>
                  <w:lang w:val="nl-NL"/>
                </w:rPr>
              </w:rPrChange>
            </w:rPr>
            <w:delText xml:space="preserve"> en benoem de gebruikte talen</w:delText>
          </w:r>
        </w:del>
      </w:ins>
      <w:ins w:id="137" w:author="eyup yagmur" w:date="2023-01-06T11:37:00Z">
        <w:del w:id="138" w:author="Kemeling, Peter" w:date="2023-01-16T20:24:00Z">
          <w:r w:rsidR="00C80ACE" w:rsidRPr="00553498" w:rsidDel="00553498">
            <w:rPr>
              <w:rFonts w:ascii="Verdana" w:hAnsi="Verdana"/>
              <w:bCs/>
              <w:sz w:val="20"/>
              <w:szCs w:val="20"/>
              <w:rPrChange w:id="139" w:author="Kemeling, Peter" w:date="2023-01-16T20:24:00Z">
                <w:rPr>
                  <w:rFonts w:ascii="Verdana" w:hAnsi="Verdana"/>
                  <w:bCs/>
                  <w:sz w:val="20"/>
                  <w:szCs w:val="20"/>
                  <w:lang w:val="nl-NL"/>
                </w:rPr>
              </w:rPrChange>
            </w:rPr>
            <w:delText xml:space="preserve">/technologie. Dit geldt voor alle “i did” bullets die je hebt, dus ik zal het hieronder niet herhalen. Lees alles nog een keer door please en meer detail, zodat de lezer niet hoeft te gissen of eigenlijk denkt: geen idee wat </w:delText>
          </w:r>
        </w:del>
      </w:ins>
      <w:ins w:id="140" w:author="eyup yagmur" w:date="2023-01-06T11:38:00Z">
        <w:del w:id="141" w:author="Kemeling, Peter" w:date="2023-01-16T20:24:00Z">
          <w:r w:rsidR="00C80ACE" w:rsidRPr="00553498" w:rsidDel="00553498">
            <w:rPr>
              <w:rFonts w:ascii="Verdana" w:hAnsi="Verdana"/>
              <w:bCs/>
              <w:sz w:val="20"/>
              <w:szCs w:val="20"/>
              <w:rPrChange w:id="142" w:author="Kemeling, Peter" w:date="2023-01-16T20:24:00Z">
                <w:rPr>
                  <w:rFonts w:ascii="Verdana" w:hAnsi="Verdana"/>
                  <w:bCs/>
                  <w:sz w:val="20"/>
                  <w:szCs w:val="20"/>
                  <w:lang w:val="nl-NL"/>
                </w:rPr>
              </w:rPrChange>
            </w:rPr>
            <w:delText>en hoe dan?</w:delText>
          </w:r>
        </w:del>
      </w:ins>
    </w:p>
    <w:p w14:paraId="07891493" w14:textId="3AD52472" w:rsidR="005B7271" w:rsidRPr="005B7271" w:rsidRDefault="005B7271" w:rsidP="005B7271">
      <w:pPr>
        <w:pStyle w:val="ListParagraph"/>
        <w:numPr>
          <w:ilvl w:val="0"/>
          <w:numId w:val="11"/>
        </w:numPr>
        <w:spacing w:line="276" w:lineRule="auto"/>
        <w:rPr>
          <w:rFonts w:ascii="Verdana" w:hAnsi="Verdana"/>
          <w:sz w:val="20"/>
          <w:szCs w:val="20"/>
        </w:rPr>
      </w:pPr>
      <w:r>
        <w:rPr>
          <w:rFonts w:ascii="Verdana" w:hAnsi="Verdana"/>
          <w:sz w:val="20"/>
          <w:szCs w:val="20"/>
        </w:rPr>
        <w:t>Design and create the architecture for the Video service</w:t>
      </w:r>
      <w:r w:rsidR="007B0C91">
        <w:rPr>
          <w:rFonts w:ascii="Verdana" w:hAnsi="Verdana"/>
          <w:sz w:val="20"/>
          <w:szCs w:val="20"/>
        </w:rPr>
        <w:t>.</w:t>
      </w:r>
      <w:ins w:id="143" w:author="Kemeling, Peter" w:date="2023-01-16T20:26:00Z">
        <w:r w:rsidR="00553498">
          <w:rPr>
            <w:rFonts w:ascii="Verdana" w:hAnsi="Verdana"/>
            <w:sz w:val="20"/>
            <w:szCs w:val="20"/>
          </w:rPr>
          <w:t xml:space="preserve"> The Video service of </w:t>
        </w:r>
        <w:proofErr w:type="spellStart"/>
        <w:r w:rsidR="00553498">
          <w:rPr>
            <w:rFonts w:ascii="Verdana" w:hAnsi="Verdana"/>
            <w:sz w:val="20"/>
            <w:szCs w:val="20"/>
          </w:rPr>
          <w:t>iTV</w:t>
        </w:r>
        <w:proofErr w:type="spellEnd"/>
        <w:r w:rsidR="00553498">
          <w:rPr>
            <w:rFonts w:ascii="Verdana" w:hAnsi="Verdana"/>
            <w:sz w:val="20"/>
            <w:szCs w:val="20"/>
          </w:rPr>
          <w:t xml:space="preserve"> consists of </w:t>
        </w:r>
        <w:proofErr w:type="gramStart"/>
        <w:r w:rsidR="00553498">
          <w:rPr>
            <w:rFonts w:ascii="Verdana" w:hAnsi="Verdana"/>
            <w:sz w:val="20"/>
            <w:szCs w:val="20"/>
          </w:rPr>
          <w:t>a large number of</w:t>
        </w:r>
        <w:proofErr w:type="gramEnd"/>
        <w:r w:rsidR="00553498">
          <w:rPr>
            <w:rFonts w:ascii="Verdana" w:hAnsi="Verdana"/>
            <w:sz w:val="20"/>
            <w:szCs w:val="20"/>
          </w:rPr>
          <w:t xml:space="preserve"> components, some are bought,</w:t>
        </w:r>
      </w:ins>
      <w:ins w:id="144" w:author="Kemeling, Peter" w:date="2023-01-16T20:27:00Z">
        <w:r w:rsidR="00553498">
          <w:rPr>
            <w:rFonts w:ascii="Verdana" w:hAnsi="Verdana"/>
            <w:sz w:val="20"/>
            <w:szCs w:val="20"/>
          </w:rPr>
          <w:t xml:space="preserve"> some are developed in house. A large part of this </w:t>
        </w:r>
      </w:ins>
      <w:ins w:id="145" w:author="Kemeling, Peter" w:date="2023-01-16T20:28:00Z">
        <w:r w:rsidR="00553498">
          <w:rPr>
            <w:rFonts w:ascii="Verdana" w:hAnsi="Verdana"/>
            <w:sz w:val="20"/>
            <w:szCs w:val="20"/>
          </w:rPr>
          <w:t>platform is done by me, design, architecture, software.</w:t>
        </w:r>
      </w:ins>
    </w:p>
    <w:p w14:paraId="16D93FBE" w14:textId="2F195EAE" w:rsidR="005B7271" w:rsidRDefault="005B7271" w:rsidP="005B7271">
      <w:pPr>
        <w:pStyle w:val="ListParagraph"/>
        <w:numPr>
          <w:ilvl w:val="0"/>
          <w:numId w:val="11"/>
        </w:numPr>
        <w:spacing w:line="276" w:lineRule="auto"/>
        <w:rPr>
          <w:ins w:id="146" w:author="Kemeling, Peter" w:date="2023-01-16T20:40:00Z"/>
          <w:rFonts w:ascii="Verdana" w:hAnsi="Verdana"/>
          <w:sz w:val="20"/>
          <w:szCs w:val="20"/>
        </w:rPr>
      </w:pPr>
      <w:r w:rsidRPr="005B7271">
        <w:rPr>
          <w:rFonts w:ascii="Verdana" w:hAnsi="Verdana"/>
          <w:sz w:val="20"/>
          <w:szCs w:val="20"/>
        </w:rPr>
        <w:t>Develop backend software, glue ware/integration software, provisioning systems, API layers</w:t>
      </w:r>
      <w:ins w:id="147" w:author="Kemeling, Peter" w:date="2023-01-16T20:29:00Z">
        <w:r w:rsidR="00553498">
          <w:rPr>
            <w:rFonts w:ascii="Verdana" w:hAnsi="Verdana"/>
            <w:sz w:val="20"/>
            <w:szCs w:val="20"/>
          </w:rPr>
          <w:t>/gateways</w:t>
        </w:r>
      </w:ins>
      <w:r w:rsidRPr="005B7271">
        <w:rPr>
          <w:rFonts w:ascii="Verdana" w:hAnsi="Verdana"/>
          <w:sz w:val="20"/>
          <w:szCs w:val="20"/>
        </w:rPr>
        <w:t xml:space="preserve"> and all sorts of tooling</w:t>
      </w:r>
      <w:r w:rsidR="007002EF" w:rsidRPr="005B7271">
        <w:rPr>
          <w:rFonts w:ascii="Verdana" w:hAnsi="Verdana"/>
          <w:sz w:val="20"/>
          <w:szCs w:val="20"/>
        </w:rPr>
        <w:t>.</w:t>
      </w:r>
      <w:ins w:id="148" w:author="Kemeling, Peter" w:date="2023-01-16T20:29:00Z">
        <w:r w:rsidR="00553498">
          <w:rPr>
            <w:rFonts w:ascii="Verdana" w:hAnsi="Verdana"/>
            <w:sz w:val="20"/>
            <w:szCs w:val="20"/>
          </w:rPr>
          <w:t xml:space="preserve"> My go-to tools are Python, </w:t>
        </w:r>
        <w:proofErr w:type="spellStart"/>
        <w:r w:rsidR="00553498">
          <w:rPr>
            <w:rFonts w:ascii="Verdana" w:hAnsi="Verdana"/>
            <w:sz w:val="20"/>
            <w:szCs w:val="20"/>
          </w:rPr>
          <w:t>FastAPI</w:t>
        </w:r>
        <w:proofErr w:type="spellEnd"/>
        <w:r w:rsidR="00553498">
          <w:rPr>
            <w:rFonts w:ascii="Verdana" w:hAnsi="Verdana"/>
            <w:sz w:val="20"/>
            <w:szCs w:val="20"/>
          </w:rPr>
          <w:t>, Django</w:t>
        </w:r>
      </w:ins>
      <w:ins w:id="149" w:author="Kemeling, Peter" w:date="2023-01-16T20:33:00Z">
        <w:r w:rsidR="00553498">
          <w:rPr>
            <w:rFonts w:ascii="Verdana" w:hAnsi="Verdana"/>
            <w:sz w:val="20"/>
            <w:szCs w:val="20"/>
          </w:rPr>
          <w:t>,</w:t>
        </w:r>
      </w:ins>
      <w:ins w:id="150" w:author="Kemeling, Peter" w:date="2023-01-16T20:29:00Z">
        <w:r w:rsidR="00553498">
          <w:rPr>
            <w:rFonts w:ascii="Verdana" w:hAnsi="Verdana"/>
            <w:sz w:val="20"/>
            <w:szCs w:val="20"/>
          </w:rPr>
          <w:t xml:space="preserve"> Pandas</w:t>
        </w:r>
      </w:ins>
      <w:ins w:id="151" w:author="Kemeling, Peter" w:date="2023-01-16T20:33:00Z">
        <w:r w:rsidR="00553498">
          <w:rPr>
            <w:rFonts w:ascii="Verdana" w:hAnsi="Verdana"/>
            <w:sz w:val="20"/>
            <w:szCs w:val="20"/>
          </w:rPr>
          <w:t>, Docker/Kubernetes, Git and Jenkins</w:t>
        </w:r>
      </w:ins>
      <w:ins w:id="152" w:author="Kemeling, Peter" w:date="2023-01-16T20:29:00Z">
        <w:r w:rsidR="00553498">
          <w:rPr>
            <w:rFonts w:ascii="Verdana" w:hAnsi="Verdana"/>
            <w:sz w:val="20"/>
            <w:szCs w:val="20"/>
          </w:rPr>
          <w:t xml:space="preserve">. I have built </w:t>
        </w:r>
      </w:ins>
      <w:ins w:id="153" w:author="Kemeling, Peter" w:date="2023-01-16T20:33:00Z">
        <w:r w:rsidR="002224CE">
          <w:rPr>
            <w:rFonts w:ascii="Verdana" w:hAnsi="Verdana"/>
            <w:sz w:val="20"/>
            <w:szCs w:val="20"/>
          </w:rPr>
          <w:t>most of the</w:t>
        </w:r>
      </w:ins>
      <w:ins w:id="154" w:author="Kemeling, Peter" w:date="2023-01-16T20:30:00Z">
        <w:r w:rsidR="00553498">
          <w:rPr>
            <w:rFonts w:ascii="Verdana" w:hAnsi="Verdana"/>
            <w:sz w:val="20"/>
            <w:szCs w:val="20"/>
          </w:rPr>
          <w:t xml:space="preserve"> backend software in the </w:t>
        </w:r>
        <w:proofErr w:type="spellStart"/>
        <w:r w:rsidR="00553498">
          <w:rPr>
            <w:rFonts w:ascii="Verdana" w:hAnsi="Verdana"/>
            <w:sz w:val="20"/>
            <w:szCs w:val="20"/>
          </w:rPr>
          <w:t>iTV</w:t>
        </w:r>
        <w:proofErr w:type="spellEnd"/>
        <w:r w:rsidR="00553498">
          <w:rPr>
            <w:rFonts w:ascii="Verdana" w:hAnsi="Verdana"/>
            <w:sz w:val="20"/>
            <w:szCs w:val="20"/>
          </w:rPr>
          <w:t xml:space="preserve"> Video platform.</w:t>
        </w:r>
      </w:ins>
    </w:p>
    <w:p w14:paraId="7B52099B" w14:textId="3FC8A1D8" w:rsidR="00EA0A16" w:rsidRDefault="00EA0A16" w:rsidP="005B7271">
      <w:pPr>
        <w:pStyle w:val="ListParagraph"/>
        <w:numPr>
          <w:ilvl w:val="0"/>
          <w:numId w:val="11"/>
        </w:numPr>
        <w:spacing w:line="276" w:lineRule="auto"/>
        <w:rPr>
          <w:rFonts w:ascii="Verdana" w:hAnsi="Verdana"/>
          <w:sz w:val="20"/>
          <w:szCs w:val="20"/>
        </w:rPr>
      </w:pPr>
      <w:ins w:id="155" w:author="Kemeling, Peter" w:date="2023-01-16T20:41:00Z">
        <w:r>
          <w:rPr>
            <w:rFonts w:ascii="Verdana" w:hAnsi="Verdana"/>
            <w:sz w:val="20"/>
            <w:szCs w:val="20"/>
          </w:rPr>
          <w:lastRenderedPageBreak/>
          <w:t xml:space="preserve">Performance </w:t>
        </w:r>
        <w:proofErr w:type="gramStart"/>
        <w:r>
          <w:rPr>
            <w:rFonts w:ascii="Verdana" w:hAnsi="Verdana"/>
            <w:sz w:val="20"/>
            <w:szCs w:val="20"/>
          </w:rPr>
          <w:t>test</w:t>
        </w:r>
        <w:proofErr w:type="gramEnd"/>
        <w:r>
          <w:rPr>
            <w:rFonts w:ascii="Verdana" w:hAnsi="Verdana"/>
            <w:sz w:val="20"/>
            <w:szCs w:val="20"/>
          </w:rPr>
          <w:t xml:space="preserve"> the to be implemented </w:t>
        </w:r>
      </w:ins>
      <w:ins w:id="156" w:author="Kemeling, Peter" w:date="2023-01-16T20:42:00Z">
        <w:r>
          <w:rPr>
            <w:rFonts w:ascii="Verdana" w:hAnsi="Verdana"/>
            <w:sz w:val="20"/>
            <w:szCs w:val="20"/>
          </w:rPr>
          <w:t>solutions</w:t>
        </w:r>
      </w:ins>
      <w:ins w:id="157" w:author="Kemeling, Peter" w:date="2023-01-16T20:41:00Z">
        <w:r>
          <w:rPr>
            <w:rFonts w:ascii="Verdana" w:hAnsi="Verdana"/>
            <w:sz w:val="20"/>
            <w:szCs w:val="20"/>
          </w:rPr>
          <w:t xml:space="preserve">. My deep </w:t>
        </w:r>
      </w:ins>
      <w:ins w:id="158" w:author="Kemeling, Peter" w:date="2023-01-16T20:42:00Z">
        <w:r>
          <w:rPr>
            <w:rFonts w:ascii="Verdana" w:hAnsi="Verdana"/>
            <w:sz w:val="20"/>
            <w:szCs w:val="20"/>
          </w:rPr>
          <w:t>knowledge of the service allowed me to create real world load models to test new software. I use</w:t>
        </w:r>
      </w:ins>
      <w:ins w:id="159" w:author="Kemeling, Peter" w:date="2023-01-16T20:43:00Z">
        <w:r>
          <w:rPr>
            <w:rFonts w:ascii="Verdana" w:hAnsi="Verdana"/>
            <w:sz w:val="20"/>
            <w:szCs w:val="20"/>
          </w:rPr>
          <w:t>d</w:t>
        </w:r>
      </w:ins>
      <w:ins w:id="160" w:author="Kemeling, Peter" w:date="2023-01-16T20:42:00Z">
        <w:r>
          <w:rPr>
            <w:rFonts w:ascii="Verdana" w:hAnsi="Verdana"/>
            <w:sz w:val="20"/>
            <w:szCs w:val="20"/>
          </w:rPr>
          <w:t xml:space="preserve"> Locust</w:t>
        </w:r>
      </w:ins>
      <w:ins w:id="161" w:author="Kemeling, Peter" w:date="2023-01-16T20:43:00Z">
        <w:r>
          <w:rPr>
            <w:rFonts w:ascii="Verdana" w:hAnsi="Verdana"/>
            <w:sz w:val="20"/>
            <w:szCs w:val="20"/>
          </w:rPr>
          <w:t>, since it is based on Python giving me a lot of freedom to build tests.</w:t>
        </w:r>
      </w:ins>
    </w:p>
    <w:p w14:paraId="2F1C1ADE" w14:textId="7E137EB7" w:rsidR="007002EF" w:rsidRDefault="005B7271" w:rsidP="005B7271">
      <w:pPr>
        <w:pStyle w:val="ListParagraph"/>
        <w:numPr>
          <w:ilvl w:val="0"/>
          <w:numId w:val="11"/>
        </w:numPr>
        <w:spacing w:line="276" w:lineRule="auto"/>
        <w:rPr>
          <w:rFonts w:ascii="Verdana" w:hAnsi="Verdana"/>
          <w:sz w:val="20"/>
          <w:szCs w:val="20"/>
        </w:rPr>
      </w:pPr>
      <w:r w:rsidRPr="005B7271">
        <w:rPr>
          <w:rFonts w:ascii="Verdana" w:hAnsi="Verdana"/>
          <w:sz w:val="20"/>
          <w:szCs w:val="20"/>
        </w:rPr>
        <w:t xml:space="preserve">System engineering for the software provided to us by suppliers, like streaming, origin, or monitoring services. </w:t>
      </w:r>
      <w:ins w:id="162" w:author="Kemeling, Peter" w:date="2023-01-16T20:30:00Z">
        <w:r w:rsidR="00553498">
          <w:rPr>
            <w:rFonts w:ascii="Verdana" w:hAnsi="Verdana"/>
            <w:sz w:val="20"/>
            <w:szCs w:val="20"/>
          </w:rPr>
          <w:t xml:space="preserve">Some </w:t>
        </w:r>
      </w:ins>
      <w:ins w:id="163" w:author="Kemeling, Peter" w:date="2023-01-16T20:31:00Z">
        <w:r w:rsidR="00553498">
          <w:rPr>
            <w:rFonts w:ascii="Verdana" w:hAnsi="Verdana"/>
            <w:sz w:val="20"/>
            <w:szCs w:val="20"/>
          </w:rPr>
          <w:t xml:space="preserve">platforms, like DRM or streaming services, where not built in-house, but acquired from a vendor. </w:t>
        </w:r>
      </w:ins>
      <w:ins w:id="164" w:author="Kemeling, Peter" w:date="2023-01-16T20:32:00Z">
        <w:r w:rsidR="00553498">
          <w:rPr>
            <w:rFonts w:ascii="Verdana" w:hAnsi="Verdana"/>
            <w:sz w:val="20"/>
            <w:szCs w:val="20"/>
          </w:rPr>
          <w:t>To implement and uses these platform</w:t>
        </w:r>
      </w:ins>
      <w:ins w:id="165" w:author="Kemeling, Peter" w:date="2023-01-16T20:33:00Z">
        <w:r w:rsidR="002224CE">
          <w:rPr>
            <w:rFonts w:ascii="Verdana" w:hAnsi="Verdana"/>
            <w:sz w:val="20"/>
            <w:szCs w:val="20"/>
          </w:rPr>
          <w:t>s</w:t>
        </w:r>
      </w:ins>
      <w:ins w:id="166" w:author="Kemeling, Peter" w:date="2023-01-16T20:32:00Z">
        <w:r w:rsidR="00553498">
          <w:rPr>
            <w:rFonts w:ascii="Verdana" w:hAnsi="Verdana"/>
            <w:sz w:val="20"/>
            <w:szCs w:val="20"/>
          </w:rPr>
          <w:t xml:space="preserve"> I used Linu</w:t>
        </w:r>
      </w:ins>
      <w:ins w:id="167" w:author="Kemeling, Peter" w:date="2023-01-16T20:33:00Z">
        <w:r w:rsidR="002224CE">
          <w:rPr>
            <w:rFonts w:ascii="Verdana" w:hAnsi="Verdana"/>
            <w:sz w:val="20"/>
            <w:szCs w:val="20"/>
          </w:rPr>
          <w:t>x</w:t>
        </w:r>
      </w:ins>
      <w:ins w:id="168" w:author="Kemeling, Peter" w:date="2023-01-16T20:32:00Z">
        <w:r w:rsidR="00553498">
          <w:rPr>
            <w:rFonts w:ascii="Verdana" w:hAnsi="Verdana"/>
            <w:sz w:val="20"/>
            <w:szCs w:val="20"/>
          </w:rPr>
          <w:t xml:space="preserve">, Ansible, Git, </w:t>
        </w:r>
        <w:proofErr w:type="gramStart"/>
        <w:r w:rsidR="00553498">
          <w:rPr>
            <w:rFonts w:ascii="Verdana" w:hAnsi="Verdana"/>
            <w:sz w:val="20"/>
            <w:szCs w:val="20"/>
          </w:rPr>
          <w:t>Jenkins</w:t>
        </w:r>
      </w:ins>
      <w:proofErr w:type="gramEnd"/>
      <w:ins w:id="169" w:author="Kemeling, Peter" w:date="2023-01-16T20:34:00Z">
        <w:r w:rsidR="002224CE">
          <w:rPr>
            <w:rFonts w:ascii="Verdana" w:hAnsi="Verdana"/>
            <w:sz w:val="20"/>
            <w:szCs w:val="20"/>
          </w:rPr>
          <w:t xml:space="preserve"> and a number of provisioning tools.</w:t>
        </w:r>
      </w:ins>
    </w:p>
    <w:p w14:paraId="6CD49A99" w14:textId="77AA0C79" w:rsidR="005B7271" w:rsidRDefault="005B7271" w:rsidP="005B7271">
      <w:pPr>
        <w:pStyle w:val="ListParagraph"/>
        <w:numPr>
          <w:ilvl w:val="0"/>
          <w:numId w:val="11"/>
        </w:numPr>
        <w:spacing w:line="276" w:lineRule="auto"/>
        <w:rPr>
          <w:rFonts w:ascii="Verdana" w:hAnsi="Verdana"/>
          <w:sz w:val="20"/>
          <w:szCs w:val="20"/>
        </w:rPr>
      </w:pPr>
      <w:r>
        <w:rPr>
          <w:rFonts w:ascii="Verdana" w:hAnsi="Verdana"/>
          <w:sz w:val="20"/>
          <w:szCs w:val="20"/>
        </w:rPr>
        <w:t xml:space="preserve">Operations on all the systems, including </w:t>
      </w:r>
      <w:r w:rsidR="002323A2">
        <w:rPr>
          <w:rFonts w:ascii="Verdana" w:hAnsi="Verdana"/>
          <w:sz w:val="20"/>
          <w:szCs w:val="20"/>
        </w:rPr>
        <w:t>on-call duty</w:t>
      </w:r>
      <w:r w:rsidR="007B0C91">
        <w:rPr>
          <w:rFonts w:ascii="Verdana" w:hAnsi="Verdana"/>
          <w:sz w:val="20"/>
          <w:szCs w:val="20"/>
        </w:rPr>
        <w:t>.</w:t>
      </w:r>
      <w:ins w:id="170" w:author="Kemeling, Peter" w:date="2023-01-16T20:34:00Z">
        <w:r w:rsidR="00EA0A16">
          <w:rPr>
            <w:rFonts w:ascii="Verdana" w:hAnsi="Verdana"/>
            <w:sz w:val="20"/>
            <w:szCs w:val="20"/>
          </w:rPr>
          <w:t xml:space="preserve"> You built it, you run it. It is something I really believe in</w:t>
        </w:r>
      </w:ins>
      <w:ins w:id="171" w:author="Kemeling, Peter" w:date="2023-01-16T20:35:00Z">
        <w:r w:rsidR="00EA0A16">
          <w:rPr>
            <w:rFonts w:ascii="Verdana" w:hAnsi="Verdana"/>
            <w:sz w:val="20"/>
            <w:szCs w:val="20"/>
          </w:rPr>
          <w:t xml:space="preserve">. If you run your own </w:t>
        </w:r>
        <w:proofErr w:type="gramStart"/>
        <w:r w:rsidR="00EA0A16">
          <w:rPr>
            <w:rFonts w:ascii="Verdana" w:hAnsi="Verdana"/>
            <w:sz w:val="20"/>
            <w:szCs w:val="20"/>
          </w:rPr>
          <w:t>software</w:t>
        </w:r>
        <w:proofErr w:type="gramEnd"/>
        <w:r w:rsidR="00EA0A16">
          <w:rPr>
            <w:rFonts w:ascii="Verdana" w:hAnsi="Verdana"/>
            <w:sz w:val="20"/>
            <w:szCs w:val="20"/>
          </w:rPr>
          <w:t xml:space="preserve"> you become intimate with its flaws and know how to fix them.</w:t>
        </w:r>
      </w:ins>
    </w:p>
    <w:p w14:paraId="1FFA71B6" w14:textId="12959E4F" w:rsidR="005B7271" w:rsidRPr="005B7271" w:rsidRDefault="005B7271" w:rsidP="005B7271">
      <w:pPr>
        <w:pStyle w:val="ListParagraph"/>
        <w:numPr>
          <w:ilvl w:val="0"/>
          <w:numId w:val="11"/>
        </w:numPr>
        <w:spacing w:line="276" w:lineRule="auto"/>
        <w:rPr>
          <w:rFonts w:ascii="Verdana" w:hAnsi="Verdana"/>
          <w:sz w:val="20"/>
          <w:szCs w:val="20"/>
        </w:rPr>
      </w:pPr>
      <w:r>
        <w:rPr>
          <w:rFonts w:ascii="Verdana" w:hAnsi="Verdana"/>
          <w:sz w:val="20"/>
          <w:szCs w:val="20"/>
        </w:rPr>
        <w:t>Incident solving on all systems</w:t>
      </w:r>
      <w:r w:rsidR="007B0C91">
        <w:rPr>
          <w:rFonts w:ascii="Verdana" w:hAnsi="Verdana"/>
          <w:sz w:val="20"/>
          <w:szCs w:val="20"/>
        </w:rPr>
        <w:t>.</w:t>
      </w:r>
    </w:p>
    <w:p w14:paraId="7C10E689" w14:textId="77777777" w:rsidR="003473A5" w:rsidRPr="00F748B7" w:rsidRDefault="003473A5" w:rsidP="00C56752">
      <w:pPr>
        <w:spacing w:line="276" w:lineRule="auto"/>
        <w:rPr>
          <w:rFonts w:ascii="Verdana" w:hAnsi="Verdana"/>
          <w:sz w:val="20"/>
          <w:szCs w:val="20"/>
        </w:rPr>
      </w:pPr>
    </w:p>
    <w:p w14:paraId="48DD6ED4" w14:textId="10E6F965" w:rsidR="003473A5" w:rsidRPr="00F748B7" w:rsidRDefault="006116C4" w:rsidP="00C56752">
      <w:pPr>
        <w:spacing w:line="276" w:lineRule="auto"/>
        <w:rPr>
          <w:rFonts w:ascii="Verdana" w:hAnsi="Verdana"/>
          <w:sz w:val="20"/>
          <w:szCs w:val="20"/>
        </w:rPr>
      </w:pPr>
      <w:r w:rsidRPr="00F748B7">
        <w:rPr>
          <w:rFonts w:ascii="Verdana" w:hAnsi="Verdana"/>
          <w:b/>
          <w:sz w:val="20"/>
          <w:szCs w:val="20"/>
        </w:rPr>
        <w:t>I used</w:t>
      </w:r>
      <w:r w:rsidR="00F748B7">
        <w:rPr>
          <w:rFonts w:ascii="Verdana" w:hAnsi="Verdana"/>
          <w:b/>
          <w:sz w:val="20"/>
          <w:szCs w:val="20"/>
        </w:rPr>
        <w:t>:</w:t>
      </w:r>
      <w:r w:rsidRPr="00F748B7">
        <w:rPr>
          <w:rFonts w:ascii="Verdana" w:hAnsi="Verdana"/>
          <w:sz w:val="20"/>
          <w:szCs w:val="20"/>
        </w:rPr>
        <w:t xml:space="preserve"> </w:t>
      </w:r>
      <w:r w:rsidR="003473A5" w:rsidRPr="00F748B7">
        <w:rPr>
          <w:rFonts w:ascii="Verdana" w:hAnsi="Verdana"/>
          <w:sz w:val="20"/>
          <w:szCs w:val="20"/>
        </w:rPr>
        <w:t xml:space="preserve">Python, </w:t>
      </w:r>
      <w:proofErr w:type="spellStart"/>
      <w:r w:rsidR="005B7271">
        <w:rPr>
          <w:rFonts w:ascii="Verdana" w:hAnsi="Verdana"/>
          <w:sz w:val="20"/>
          <w:szCs w:val="20"/>
        </w:rPr>
        <w:t>FastAPI</w:t>
      </w:r>
      <w:proofErr w:type="spellEnd"/>
      <w:r w:rsidR="005B7271">
        <w:rPr>
          <w:rFonts w:ascii="Verdana" w:hAnsi="Verdana"/>
          <w:sz w:val="20"/>
          <w:szCs w:val="20"/>
        </w:rPr>
        <w:t>, Flask, Django,</w:t>
      </w:r>
      <w:r w:rsidR="009C562B">
        <w:rPr>
          <w:rFonts w:ascii="Verdana" w:hAnsi="Verdana"/>
          <w:sz w:val="20"/>
          <w:szCs w:val="20"/>
        </w:rPr>
        <w:t xml:space="preserve"> </w:t>
      </w:r>
      <w:proofErr w:type="spellStart"/>
      <w:r w:rsidR="009C562B">
        <w:rPr>
          <w:rFonts w:ascii="Verdana" w:hAnsi="Verdana"/>
          <w:sz w:val="20"/>
          <w:szCs w:val="20"/>
        </w:rPr>
        <w:t>PyTest</w:t>
      </w:r>
      <w:proofErr w:type="spellEnd"/>
      <w:r w:rsidR="009C562B">
        <w:rPr>
          <w:rFonts w:ascii="Verdana" w:hAnsi="Verdana"/>
          <w:sz w:val="20"/>
          <w:szCs w:val="20"/>
        </w:rPr>
        <w:t>, Locust,</w:t>
      </w:r>
      <w:r w:rsidR="005B7271">
        <w:rPr>
          <w:rFonts w:ascii="Verdana" w:hAnsi="Verdana"/>
          <w:sz w:val="20"/>
          <w:szCs w:val="20"/>
        </w:rPr>
        <w:t xml:space="preserve"> Docker/Docker-compose, Kubernetes, </w:t>
      </w:r>
      <w:r w:rsidR="009C562B">
        <w:rPr>
          <w:rFonts w:ascii="Verdana" w:hAnsi="Verdana"/>
          <w:sz w:val="20"/>
          <w:szCs w:val="20"/>
        </w:rPr>
        <w:t xml:space="preserve">EKS, AWS native services, </w:t>
      </w:r>
      <w:r w:rsidR="005B7271">
        <w:rPr>
          <w:rFonts w:ascii="Verdana" w:hAnsi="Verdana"/>
          <w:sz w:val="20"/>
          <w:szCs w:val="20"/>
        </w:rPr>
        <w:t>Jenkins</w:t>
      </w:r>
      <w:r w:rsidR="009C562B">
        <w:rPr>
          <w:rFonts w:ascii="Verdana" w:hAnsi="Verdana"/>
          <w:sz w:val="20"/>
          <w:szCs w:val="20"/>
        </w:rPr>
        <w:t>, Linux, Ansible</w:t>
      </w:r>
      <w:r w:rsidR="007B0C91">
        <w:rPr>
          <w:rFonts w:ascii="Verdana" w:hAnsi="Verdana"/>
          <w:sz w:val="20"/>
          <w:szCs w:val="20"/>
        </w:rPr>
        <w:t>.</w:t>
      </w:r>
    </w:p>
    <w:p w14:paraId="643F71D7" w14:textId="77777777" w:rsidR="00131096" w:rsidRPr="00F748B7" w:rsidRDefault="00131096" w:rsidP="00C56752">
      <w:pPr>
        <w:spacing w:line="276" w:lineRule="auto"/>
        <w:rPr>
          <w:rFonts w:ascii="Verdana" w:hAnsi="Verdana"/>
          <w:sz w:val="20"/>
          <w:szCs w:val="20"/>
        </w:rPr>
      </w:pPr>
    </w:p>
    <w:p w14:paraId="33B6E718" w14:textId="2A5A08E4" w:rsidR="003473A5" w:rsidRPr="00F748B7" w:rsidRDefault="005404C6" w:rsidP="0039291F">
      <w:pPr>
        <w:pStyle w:val="Heading2"/>
        <w:shd w:val="clear" w:color="auto" w:fill="FFC000"/>
        <w:rPr>
          <w:b/>
          <w:bCs/>
          <w:sz w:val="20"/>
          <w:szCs w:val="20"/>
          <w:lang w:val="en-US"/>
        </w:rPr>
      </w:pPr>
      <w:r>
        <w:rPr>
          <w:b/>
          <w:bCs/>
          <w:sz w:val="20"/>
          <w:szCs w:val="20"/>
          <w:lang w:val="en-US"/>
        </w:rPr>
        <w:t>Backend Operations</w:t>
      </w:r>
      <w:r w:rsidR="00131096" w:rsidRPr="00F748B7">
        <w:rPr>
          <w:b/>
          <w:bCs/>
          <w:sz w:val="20"/>
          <w:szCs w:val="20"/>
          <w:lang w:val="en-US"/>
        </w:rPr>
        <w:t xml:space="preserve"> Engineer | </w:t>
      </w:r>
      <w:r>
        <w:rPr>
          <w:b/>
          <w:bCs/>
          <w:sz w:val="20"/>
          <w:szCs w:val="20"/>
          <w:lang w:val="en-US"/>
        </w:rPr>
        <w:t xml:space="preserve">KPN </w:t>
      </w:r>
      <w:proofErr w:type="spellStart"/>
      <w:r>
        <w:rPr>
          <w:b/>
          <w:bCs/>
          <w:sz w:val="20"/>
          <w:szCs w:val="20"/>
          <w:lang w:val="en-US"/>
        </w:rPr>
        <w:t>iTV</w:t>
      </w:r>
      <w:proofErr w:type="spellEnd"/>
      <w:r w:rsidR="00131096" w:rsidRPr="00F748B7">
        <w:rPr>
          <w:b/>
          <w:bCs/>
          <w:sz w:val="20"/>
          <w:szCs w:val="20"/>
          <w:lang w:val="en-US"/>
        </w:rPr>
        <w:t xml:space="preserve"> | 0</w:t>
      </w:r>
      <w:r>
        <w:rPr>
          <w:b/>
          <w:bCs/>
          <w:sz w:val="20"/>
          <w:szCs w:val="20"/>
          <w:lang w:val="en-US"/>
        </w:rPr>
        <w:t>7</w:t>
      </w:r>
      <w:r w:rsidR="00131096" w:rsidRPr="00F748B7">
        <w:rPr>
          <w:b/>
          <w:bCs/>
          <w:sz w:val="20"/>
          <w:szCs w:val="20"/>
          <w:lang w:val="en-US"/>
        </w:rPr>
        <w:t>-201</w:t>
      </w:r>
      <w:r>
        <w:rPr>
          <w:b/>
          <w:bCs/>
          <w:sz w:val="20"/>
          <w:szCs w:val="20"/>
          <w:lang w:val="en-US"/>
        </w:rPr>
        <w:t>4</w:t>
      </w:r>
      <w:r w:rsidR="00131096" w:rsidRPr="00F748B7">
        <w:rPr>
          <w:b/>
          <w:bCs/>
          <w:sz w:val="20"/>
          <w:szCs w:val="20"/>
          <w:lang w:val="en-US"/>
        </w:rPr>
        <w:t xml:space="preserve"> – </w:t>
      </w:r>
      <w:r>
        <w:rPr>
          <w:b/>
          <w:bCs/>
          <w:sz w:val="20"/>
          <w:szCs w:val="20"/>
          <w:lang w:val="en-US"/>
        </w:rPr>
        <w:t>04-2016</w:t>
      </w:r>
    </w:p>
    <w:p w14:paraId="020A30C5" w14:textId="4FEF005D" w:rsidR="002323A2" w:rsidRPr="002323A2" w:rsidRDefault="002323A2" w:rsidP="002323A2">
      <w:pPr>
        <w:spacing w:line="276" w:lineRule="auto"/>
        <w:rPr>
          <w:rFonts w:ascii="Verdana" w:hAnsi="Verdana"/>
          <w:sz w:val="20"/>
          <w:szCs w:val="20"/>
        </w:rPr>
      </w:pPr>
      <w:r>
        <w:rPr>
          <w:rFonts w:ascii="Verdana" w:hAnsi="Verdana"/>
          <w:sz w:val="20"/>
          <w:szCs w:val="20"/>
        </w:rPr>
        <w:t xml:space="preserve">As Backend operations </w:t>
      </w:r>
      <w:r w:rsidR="007B0C91">
        <w:rPr>
          <w:rFonts w:ascii="Verdana" w:hAnsi="Verdana"/>
          <w:sz w:val="20"/>
          <w:szCs w:val="20"/>
        </w:rPr>
        <w:t>engineer,</w:t>
      </w:r>
      <w:r>
        <w:rPr>
          <w:rFonts w:ascii="Verdana" w:hAnsi="Verdana"/>
          <w:sz w:val="20"/>
          <w:szCs w:val="20"/>
        </w:rPr>
        <w:t xml:space="preserve"> I was responsible for running, maintaining and upgrading the entire IPTV platform as well as t</w:t>
      </w:r>
      <w:r w:rsidRPr="002323A2">
        <w:rPr>
          <w:rFonts w:ascii="Verdana" w:hAnsi="Verdana"/>
          <w:sz w:val="20"/>
          <w:szCs w:val="20"/>
        </w:rPr>
        <w:t>roubleshooting, root-cause analysis and</w:t>
      </w:r>
    </w:p>
    <w:p w14:paraId="5BE2E7A2" w14:textId="53B196C3" w:rsidR="003473A5" w:rsidRPr="00C506E1" w:rsidRDefault="002323A2" w:rsidP="002323A2">
      <w:pPr>
        <w:spacing w:line="276" w:lineRule="auto"/>
        <w:rPr>
          <w:rFonts w:ascii="Verdana" w:hAnsi="Verdana"/>
          <w:sz w:val="20"/>
          <w:szCs w:val="20"/>
        </w:rPr>
      </w:pPr>
      <w:r w:rsidRPr="002323A2">
        <w:rPr>
          <w:rFonts w:ascii="Verdana" w:hAnsi="Verdana"/>
          <w:sz w:val="20"/>
          <w:szCs w:val="20"/>
        </w:rPr>
        <w:t xml:space="preserve">fixing incidents for the </w:t>
      </w:r>
      <w:proofErr w:type="spellStart"/>
      <w:r w:rsidRPr="002323A2">
        <w:rPr>
          <w:rFonts w:ascii="Verdana" w:hAnsi="Verdana"/>
          <w:sz w:val="20"/>
          <w:szCs w:val="20"/>
        </w:rPr>
        <w:t>iTV</w:t>
      </w:r>
      <w:proofErr w:type="spellEnd"/>
      <w:r w:rsidRPr="002323A2">
        <w:rPr>
          <w:rFonts w:ascii="Verdana" w:hAnsi="Verdana"/>
          <w:sz w:val="20"/>
          <w:szCs w:val="20"/>
        </w:rPr>
        <w:t xml:space="preserve"> service</w:t>
      </w:r>
      <w:r>
        <w:rPr>
          <w:rFonts w:ascii="Verdana" w:hAnsi="Verdana"/>
          <w:sz w:val="20"/>
          <w:szCs w:val="20"/>
        </w:rPr>
        <w:t xml:space="preserve"> including on-call duty</w:t>
      </w:r>
      <w:ins w:id="172" w:author="eyup yagmur" w:date="2023-01-06T11:38:00Z">
        <w:r w:rsidR="00C80ACE">
          <w:rPr>
            <w:rFonts w:ascii="Verdana" w:hAnsi="Verdana"/>
            <w:sz w:val="20"/>
            <w:szCs w:val="20"/>
          </w:rPr>
          <w:t>.</w:t>
        </w:r>
      </w:ins>
      <w:ins w:id="173" w:author="Kemeling, Peter" w:date="2023-01-16T20:48:00Z">
        <w:r w:rsidR="00C506E1">
          <w:rPr>
            <w:rFonts w:ascii="Verdana" w:hAnsi="Verdana"/>
            <w:sz w:val="20"/>
            <w:szCs w:val="20"/>
          </w:rPr>
          <w:t xml:space="preserve"> </w:t>
        </w:r>
      </w:ins>
      <w:ins w:id="174" w:author="Kemeling, Peter" w:date="2023-01-16T20:50:00Z">
        <w:r w:rsidR="00C506E1">
          <w:rPr>
            <w:rFonts w:ascii="Verdana" w:hAnsi="Verdana"/>
            <w:sz w:val="20"/>
            <w:szCs w:val="20"/>
          </w:rPr>
          <w:t xml:space="preserve">The </w:t>
        </w:r>
        <w:proofErr w:type="spellStart"/>
        <w:r w:rsidR="00C506E1">
          <w:rPr>
            <w:rFonts w:ascii="Verdana" w:hAnsi="Verdana"/>
            <w:sz w:val="20"/>
            <w:szCs w:val="20"/>
          </w:rPr>
          <w:t>iTV</w:t>
        </w:r>
        <w:proofErr w:type="spellEnd"/>
        <w:r w:rsidR="00C506E1">
          <w:rPr>
            <w:rFonts w:ascii="Verdana" w:hAnsi="Verdana"/>
            <w:sz w:val="20"/>
            <w:szCs w:val="20"/>
          </w:rPr>
          <w:t xml:space="preserve"> service is, not only for the company, by law required to be always available to the public.</w:t>
        </w:r>
      </w:ins>
      <w:ins w:id="175" w:author="Kemeling, Peter" w:date="2023-01-16T20:51:00Z">
        <w:r w:rsidR="00C506E1">
          <w:rPr>
            <w:rFonts w:ascii="Verdana" w:hAnsi="Verdana"/>
            <w:sz w:val="20"/>
            <w:szCs w:val="20"/>
          </w:rPr>
          <w:t xml:space="preserve"> My team, consisting of 6 operations engineers</w:t>
        </w:r>
      </w:ins>
      <w:ins w:id="176" w:author="Kemeling, Peter" w:date="2023-01-16T20:56:00Z">
        <w:r w:rsidR="0078144D">
          <w:rPr>
            <w:rFonts w:ascii="Verdana" w:hAnsi="Verdana"/>
            <w:sz w:val="20"/>
            <w:szCs w:val="20"/>
          </w:rPr>
          <w:t>,</w:t>
        </w:r>
      </w:ins>
      <w:ins w:id="177" w:author="Kemeling, Peter" w:date="2023-01-16T20:51:00Z">
        <w:r w:rsidR="00C506E1">
          <w:rPr>
            <w:rFonts w:ascii="Verdana" w:hAnsi="Verdana"/>
            <w:sz w:val="20"/>
            <w:szCs w:val="20"/>
          </w:rPr>
          <w:t xml:space="preserve"> was responsible for the entire backend. The included </w:t>
        </w:r>
      </w:ins>
      <w:ins w:id="178" w:author="Kemeling, Peter" w:date="2023-01-16T20:53:00Z">
        <w:r w:rsidR="00C506E1">
          <w:rPr>
            <w:rFonts w:ascii="Verdana" w:hAnsi="Verdana"/>
            <w:sz w:val="20"/>
            <w:szCs w:val="20"/>
          </w:rPr>
          <w:t>IPTV multicast and unicast streaming (recordings and VOD), error correction and rapid channel change, recording</w:t>
        </w:r>
      </w:ins>
      <w:ins w:id="179" w:author="Kemeling, Peter" w:date="2023-01-16T20:54:00Z">
        <w:r w:rsidR="00C506E1">
          <w:rPr>
            <w:rFonts w:ascii="Verdana" w:hAnsi="Verdana"/>
            <w:sz w:val="20"/>
            <w:szCs w:val="20"/>
          </w:rPr>
          <w:t xml:space="preserve"> of live</w:t>
        </w:r>
        <w:r w:rsidR="0078144D">
          <w:rPr>
            <w:rFonts w:ascii="Verdana" w:hAnsi="Verdana"/>
            <w:sz w:val="20"/>
            <w:szCs w:val="20"/>
          </w:rPr>
          <w:t xml:space="preserve"> TV, middleware (all customer data related to </w:t>
        </w:r>
        <w:proofErr w:type="spellStart"/>
        <w:r w:rsidR="0078144D">
          <w:rPr>
            <w:rFonts w:ascii="Verdana" w:hAnsi="Verdana"/>
            <w:sz w:val="20"/>
            <w:szCs w:val="20"/>
          </w:rPr>
          <w:t>iTV</w:t>
        </w:r>
        <w:proofErr w:type="spellEnd"/>
        <w:r w:rsidR="0078144D">
          <w:rPr>
            <w:rFonts w:ascii="Verdana" w:hAnsi="Verdana"/>
            <w:sz w:val="20"/>
            <w:szCs w:val="20"/>
          </w:rPr>
          <w:t xml:space="preserve"> like recordings</w:t>
        </w:r>
      </w:ins>
      <w:ins w:id="180" w:author="Kemeling, Peter" w:date="2023-01-16T20:55:00Z">
        <w:r w:rsidR="0078144D">
          <w:rPr>
            <w:rFonts w:ascii="Verdana" w:hAnsi="Verdana"/>
            <w:sz w:val="20"/>
            <w:szCs w:val="20"/>
          </w:rPr>
          <w:t xml:space="preserve"> and purchased</w:t>
        </w:r>
      </w:ins>
      <w:ins w:id="181" w:author="Kemeling, Peter" w:date="2023-01-16T20:54:00Z">
        <w:r w:rsidR="0078144D">
          <w:rPr>
            <w:rFonts w:ascii="Verdana" w:hAnsi="Verdana"/>
            <w:sz w:val="20"/>
            <w:szCs w:val="20"/>
          </w:rPr>
          <w:t xml:space="preserve"> packages</w:t>
        </w:r>
      </w:ins>
      <w:ins w:id="182" w:author="Kemeling, Peter" w:date="2023-01-16T20:55:00Z">
        <w:r w:rsidR="0078144D">
          <w:rPr>
            <w:rFonts w:ascii="Verdana" w:hAnsi="Verdana"/>
            <w:sz w:val="20"/>
            <w:szCs w:val="20"/>
          </w:rPr>
          <w:t>) and many monitoring tools.</w:t>
        </w:r>
      </w:ins>
      <w:ins w:id="183" w:author="eyup yagmur" w:date="2023-01-06T11:38:00Z">
        <w:del w:id="184" w:author="Kemeling, Peter" w:date="2023-01-16T20:47:00Z">
          <w:r w:rsidR="00C80ACE" w:rsidDel="00C506E1">
            <w:rPr>
              <w:rFonts w:ascii="Verdana" w:hAnsi="Verdana"/>
              <w:sz w:val="20"/>
              <w:szCs w:val="20"/>
            </w:rPr>
            <w:delText xml:space="preserve"> </w:delText>
          </w:r>
          <w:r w:rsidR="00C80ACE" w:rsidRPr="00C506E1" w:rsidDel="00C506E1">
            <w:rPr>
              <w:rFonts w:ascii="Verdana" w:hAnsi="Verdana"/>
              <w:sz w:val="20"/>
              <w:szCs w:val="20"/>
            </w:rPr>
            <w:delText xml:space="preserve">Zie mijn opmerkingen bij het </w:delText>
          </w:r>
          <w:r w:rsidR="00C80ACE" w:rsidRPr="00C506E1" w:rsidDel="00C506E1">
            <w:rPr>
              <w:rFonts w:ascii="Verdana" w:hAnsi="Verdana"/>
              <w:sz w:val="20"/>
              <w:szCs w:val="20"/>
              <w:rPrChange w:id="185" w:author="Kemeling, Peter" w:date="2023-01-16T20:48:00Z">
                <w:rPr>
                  <w:rFonts w:ascii="Verdana" w:hAnsi="Verdana"/>
                  <w:sz w:val="20"/>
                  <w:szCs w:val="20"/>
                  <w:lang w:val="nl-NL"/>
                </w:rPr>
              </w:rPrChange>
            </w:rPr>
            <w:delText>stuk hierboven.</w:delText>
          </w:r>
        </w:del>
      </w:ins>
    </w:p>
    <w:p w14:paraId="7D7DD250" w14:textId="77777777" w:rsidR="003473A5" w:rsidRPr="00C506E1" w:rsidRDefault="003473A5" w:rsidP="00C56752">
      <w:pPr>
        <w:spacing w:line="276" w:lineRule="auto"/>
        <w:rPr>
          <w:rFonts w:ascii="Verdana" w:hAnsi="Verdana"/>
          <w:sz w:val="20"/>
          <w:szCs w:val="20"/>
        </w:rPr>
      </w:pPr>
    </w:p>
    <w:p w14:paraId="511E0D03" w14:textId="0F1F611D" w:rsidR="003473A5" w:rsidRPr="00C506E1" w:rsidRDefault="006116C4" w:rsidP="00C56752">
      <w:pPr>
        <w:spacing w:line="276" w:lineRule="auto"/>
        <w:rPr>
          <w:rFonts w:ascii="Verdana" w:hAnsi="Verdana"/>
          <w:sz w:val="20"/>
          <w:szCs w:val="20"/>
        </w:rPr>
      </w:pPr>
      <w:r w:rsidRPr="00C506E1">
        <w:rPr>
          <w:rFonts w:ascii="Verdana" w:hAnsi="Verdana"/>
          <w:b/>
          <w:sz w:val="20"/>
          <w:szCs w:val="20"/>
        </w:rPr>
        <w:t>I did</w:t>
      </w:r>
      <w:r w:rsidR="00F748B7" w:rsidRPr="00C506E1">
        <w:rPr>
          <w:rFonts w:ascii="Verdana" w:hAnsi="Verdana"/>
          <w:b/>
          <w:sz w:val="20"/>
          <w:szCs w:val="20"/>
        </w:rPr>
        <w:t>:</w:t>
      </w:r>
    </w:p>
    <w:p w14:paraId="41DD3FF2" w14:textId="2F497C31" w:rsidR="002323A2" w:rsidRPr="00C506E1" w:rsidRDefault="002323A2" w:rsidP="002323A2">
      <w:pPr>
        <w:pStyle w:val="ListParagraph"/>
        <w:numPr>
          <w:ilvl w:val="0"/>
          <w:numId w:val="11"/>
        </w:numPr>
        <w:spacing w:line="276" w:lineRule="auto"/>
        <w:rPr>
          <w:rFonts w:ascii="Verdana" w:hAnsi="Verdana"/>
          <w:sz w:val="20"/>
          <w:szCs w:val="20"/>
        </w:rPr>
      </w:pPr>
      <w:r>
        <w:rPr>
          <w:rFonts w:ascii="Verdana" w:hAnsi="Verdana"/>
          <w:sz w:val="20"/>
          <w:szCs w:val="20"/>
        </w:rPr>
        <w:t>Run and maintain the IPTV platform</w:t>
      </w:r>
      <w:ins w:id="186" w:author="Kemeling, Peter" w:date="2023-01-16T20:47:00Z">
        <w:r w:rsidR="00C506E1">
          <w:rPr>
            <w:rFonts w:ascii="Verdana" w:hAnsi="Verdana"/>
            <w:sz w:val="20"/>
            <w:szCs w:val="20"/>
          </w:rPr>
          <w:t>.</w:t>
        </w:r>
      </w:ins>
      <w:del w:id="187" w:author="Kemeling, Peter" w:date="2023-01-16T20:47:00Z">
        <w:r w:rsidR="007B0C91" w:rsidDel="00C506E1">
          <w:rPr>
            <w:rFonts w:ascii="Verdana" w:hAnsi="Verdana"/>
            <w:sz w:val="20"/>
            <w:szCs w:val="20"/>
          </w:rPr>
          <w:delText>.</w:delText>
        </w:r>
      </w:del>
      <w:ins w:id="188" w:author="eyup yagmur" w:date="2023-01-06T11:38:00Z">
        <w:del w:id="189" w:author="Kemeling, Peter" w:date="2023-01-16T20:47:00Z">
          <w:r w:rsidR="00C80ACE" w:rsidDel="00C506E1">
            <w:rPr>
              <w:rFonts w:ascii="Verdana" w:hAnsi="Verdana"/>
              <w:sz w:val="20"/>
              <w:szCs w:val="20"/>
            </w:rPr>
            <w:delText xml:space="preserve"> </w:delText>
          </w:r>
          <w:r w:rsidR="00C80ACE" w:rsidRPr="00C506E1" w:rsidDel="00C506E1">
            <w:rPr>
              <w:rFonts w:ascii="Verdana" w:hAnsi="Verdana"/>
              <w:sz w:val="20"/>
              <w:szCs w:val="20"/>
            </w:rPr>
            <w:delText>Zie opmerking bij bullets hierboven.</w:delText>
          </w:r>
        </w:del>
      </w:ins>
    </w:p>
    <w:p w14:paraId="0865ED94" w14:textId="25BB5583" w:rsidR="002323A2" w:rsidRDefault="002323A2" w:rsidP="002323A2">
      <w:pPr>
        <w:pStyle w:val="ListParagraph"/>
        <w:numPr>
          <w:ilvl w:val="0"/>
          <w:numId w:val="11"/>
        </w:numPr>
        <w:spacing w:line="276" w:lineRule="auto"/>
        <w:rPr>
          <w:rFonts w:ascii="Verdana" w:hAnsi="Verdana"/>
          <w:sz w:val="20"/>
          <w:szCs w:val="20"/>
        </w:rPr>
      </w:pPr>
      <w:r>
        <w:rPr>
          <w:rFonts w:ascii="Verdana" w:hAnsi="Verdana"/>
          <w:sz w:val="20"/>
          <w:szCs w:val="20"/>
        </w:rPr>
        <w:t>Patch and upgrade the servers and applications</w:t>
      </w:r>
      <w:r w:rsidR="007B0C91">
        <w:rPr>
          <w:rFonts w:ascii="Verdana" w:hAnsi="Verdana"/>
          <w:sz w:val="20"/>
          <w:szCs w:val="20"/>
        </w:rPr>
        <w:t>.</w:t>
      </w:r>
    </w:p>
    <w:p w14:paraId="108CCCD8" w14:textId="1ECC426E" w:rsidR="002323A2" w:rsidRPr="002323A2" w:rsidRDefault="002323A2" w:rsidP="002323A2">
      <w:pPr>
        <w:pStyle w:val="ListParagraph"/>
        <w:numPr>
          <w:ilvl w:val="0"/>
          <w:numId w:val="11"/>
        </w:numPr>
        <w:spacing w:line="276" w:lineRule="auto"/>
        <w:rPr>
          <w:rFonts w:ascii="Verdana" w:hAnsi="Verdana"/>
          <w:sz w:val="20"/>
          <w:szCs w:val="20"/>
        </w:rPr>
      </w:pPr>
      <w:r w:rsidRPr="002323A2">
        <w:rPr>
          <w:rFonts w:ascii="Verdana" w:hAnsi="Verdana"/>
          <w:sz w:val="20"/>
          <w:szCs w:val="20"/>
        </w:rPr>
        <w:t>Incident solving</w:t>
      </w:r>
      <w:r>
        <w:rPr>
          <w:rFonts w:ascii="Verdana" w:hAnsi="Verdana"/>
          <w:sz w:val="20"/>
          <w:szCs w:val="20"/>
        </w:rPr>
        <w:t xml:space="preserve">, writing workarounds and root-cause </w:t>
      </w:r>
      <w:r w:rsidRPr="002323A2">
        <w:rPr>
          <w:rFonts w:ascii="Verdana" w:hAnsi="Verdana"/>
          <w:sz w:val="20"/>
          <w:szCs w:val="20"/>
        </w:rPr>
        <w:t>analysis</w:t>
      </w:r>
      <w:r w:rsidR="007B0C91">
        <w:rPr>
          <w:rFonts w:ascii="Verdana" w:hAnsi="Verdana"/>
          <w:sz w:val="20"/>
          <w:szCs w:val="20"/>
        </w:rPr>
        <w:t>.</w:t>
      </w:r>
    </w:p>
    <w:p w14:paraId="092D1ABE" w14:textId="0303A9C4" w:rsidR="00131096" w:rsidRPr="00F748B7" w:rsidRDefault="00131096" w:rsidP="00C56752">
      <w:pPr>
        <w:spacing w:line="276" w:lineRule="auto"/>
        <w:rPr>
          <w:rFonts w:ascii="Verdana" w:hAnsi="Verdana"/>
          <w:sz w:val="20"/>
          <w:szCs w:val="20"/>
        </w:rPr>
      </w:pPr>
    </w:p>
    <w:p w14:paraId="2267931D" w14:textId="339766A8" w:rsidR="00131096" w:rsidRPr="00F748B7" w:rsidRDefault="006116C4" w:rsidP="00C56752">
      <w:pPr>
        <w:spacing w:line="276" w:lineRule="auto"/>
        <w:rPr>
          <w:rFonts w:ascii="Verdana" w:hAnsi="Verdana"/>
          <w:sz w:val="20"/>
          <w:szCs w:val="20"/>
        </w:rPr>
      </w:pPr>
      <w:r w:rsidRPr="00F748B7">
        <w:rPr>
          <w:rFonts w:ascii="Verdana" w:hAnsi="Verdana"/>
          <w:b/>
          <w:sz w:val="20"/>
          <w:szCs w:val="20"/>
        </w:rPr>
        <w:t>I used</w:t>
      </w:r>
      <w:r w:rsidR="00F748B7">
        <w:rPr>
          <w:rFonts w:ascii="Verdana" w:hAnsi="Verdana"/>
          <w:b/>
          <w:sz w:val="20"/>
          <w:szCs w:val="20"/>
        </w:rPr>
        <w:t>:</w:t>
      </w:r>
      <w:r w:rsidR="00131096" w:rsidRPr="00F748B7">
        <w:rPr>
          <w:rFonts w:ascii="Verdana" w:hAnsi="Verdana"/>
          <w:sz w:val="20"/>
          <w:szCs w:val="20"/>
        </w:rPr>
        <w:t xml:space="preserve"> </w:t>
      </w:r>
      <w:r w:rsidR="002323A2">
        <w:rPr>
          <w:rFonts w:ascii="Verdana" w:hAnsi="Verdana"/>
          <w:sz w:val="20"/>
          <w:szCs w:val="20"/>
        </w:rPr>
        <w:t>Linux, bash scripting,</w:t>
      </w:r>
      <w:r w:rsidR="007045AE">
        <w:rPr>
          <w:rFonts w:ascii="Verdana" w:hAnsi="Verdana"/>
          <w:sz w:val="20"/>
          <w:szCs w:val="20"/>
        </w:rPr>
        <w:t xml:space="preserve"> Python scripting,</w:t>
      </w:r>
      <w:r w:rsidR="002323A2">
        <w:rPr>
          <w:rFonts w:ascii="Verdana" w:hAnsi="Verdana"/>
          <w:sz w:val="20"/>
          <w:szCs w:val="20"/>
        </w:rPr>
        <w:t xml:space="preserve"> Oracle DB, JBOSS</w:t>
      </w:r>
      <w:r w:rsidR="00F748B7">
        <w:rPr>
          <w:rFonts w:ascii="Verdana" w:hAnsi="Verdana"/>
          <w:sz w:val="20"/>
          <w:szCs w:val="20"/>
        </w:rPr>
        <w:t>.</w:t>
      </w:r>
    </w:p>
    <w:p w14:paraId="2437B55B" w14:textId="77777777" w:rsidR="001255E1" w:rsidRPr="00F748B7" w:rsidRDefault="001255E1" w:rsidP="00C56752">
      <w:pPr>
        <w:spacing w:line="276" w:lineRule="auto"/>
        <w:rPr>
          <w:rFonts w:ascii="Verdana" w:hAnsi="Verdana"/>
          <w:b/>
          <w:sz w:val="20"/>
          <w:szCs w:val="20"/>
        </w:rPr>
      </w:pPr>
    </w:p>
    <w:p w14:paraId="68A2335F" w14:textId="7BB19FD0" w:rsidR="003473A5" w:rsidRPr="007045AE" w:rsidRDefault="007045AE" w:rsidP="0039291F">
      <w:pPr>
        <w:pStyle w:val="Heading2"/>
        <w:shd w:val="clear" w:color="auto" w:fill="FFC000"/>
        <w:rPr>
          <w:b/>
          <w:bCs/>
          <w:sz w:val="20"/>
          <w:szCs w:val="20"/>
        </w:rPr>
      </w:pPr>
      <w:r w:rsidRPr="007045AE">
        <w:rPr>
          <w:b/>
          <w:bCs/>
          <w:sz w:val="20"/>
          <w:szCs w:val="20"/>
        </w:rPr>
        <w:t>System Administrator</w:t>
      </w:r>
      <w:r w:rsidR="00E757AF" w:rsidRPr="007045AE">
        <w:rPr>
          <w:b/>
          <w:bCs/>
          <w:sz w:val="20"/>
          <w:szCs w:val="20"/>
        </w:rPr>
        <w:t xml:space="preserve"> | </w:t>
      </w:r>
      <w:r w:rsidRPr="007045AE">
        <w:rPr>
          <w:b/>
          <w:bCs/>
          <w:sz w:val="20"/>
          <w:szCs w:val="20"/>
        </w:rPr>
        <w:t>Grafisch Lyceum Utrecht</w:t>
      </w:r>
      <w:r w:rsidR="00194063" w:rsidRPr="007045AE">
        <w:rPr>
          <w:b/>
          <w:bCs/>
          <w:sz w:val="20"/>
          <w:szCs w:val="20"/>
        </w:rPr>
        <w:t xml:space="preserve"> | </w:t>
      </w:r>
      <w:r w:rsidR="00E757AF" w:rsidRPr="007045AE">
        <w:rPr>
          <w:b/>
          <w:bCs/>
          <w:sz w:val="20"/>
          <w:szCs w:val="20"/>
        </w:rPr>
        <w:t>0</w:t>
      </w:r>
      <w:r>
        <w:rPr>
          <w:b/>
          <w:bCs/>
          <w:sz w:val="20"/>
          <w:szCs w:val="20"/>
        </w:rPr>
        <w:t>2</w:t>
      </w:r>
      <w:r w:rsidR="00E757AF" w:rsidRPr="007045AE">
        <w:rPr>
          <w:b/>
          <w:bCs/>
          <w:sz w:val="20"/>
          <w:szCs w:val="20"/>
        </w:rPr>
        <w:t>-2017 – 0</w:t>
      </w:r>
      <w:r>
        <w:rPr>
          <w:b/>
          <w:bCs/>
          <w:sz w:val="20"/>
          <w:szCs w:val="20"/>
        </w:rPr>
        <w:t>3</w:t>
      </w:r>
      <w:r w:rsidR="00E757AF" w:rsidRPr="007045AE">
        <w:rPr>
          <w:b/>
          <w:bCs/>
          <w:sz w:val="20"/>
          <w:szCs w:val="20"/>
        </w:rPr>
        <w:t>-201</w:t>
      </w:r>
      <w:r>
        <w:rPr>
          <w:b/>
          <w:bCs/>
          <w:sz w:val="20"/>
          <w:szCs w:val="20"/>
        </w:rPr>
        <w:t>4</w:t>
      </w:r>
    </w:p>
    <w:p w14:paraId="57B26F22" w14:textId="7731A1F4" w:rsidR="003473A5" w:rsidRDefault="007045AE" w:rsidP="00C56752">
      <w:pPr>
        <w:spacing w:line="276" w:lineRule="auto"/>
        <w:rPr>
          <w:rFonts w:ascii="Verdana" w:hAnsi="Verdana"/>
          <w:sz w:val="20"/>
          <w:szCs w:val="20"/>
        </w:rPr>
      </w:pPr>
      <w:r>
        <w:rPr>
          <w:rFonts w:ascii="Verdana" w:hAnsi="Verdana"/>
          <w:sz w:val="20"/>
          <w:szCs w:val="20"/>
        </w:rPr>
        <w:t xml:space="preserve">As a system administrator at </w:t>
      </w:r>
      <w:proofErr w:type="spellStart"/>
      <w:r>
        <w:rPr>
          <w:rFonts w:ascii="Verdana" w:hAnsi="Verdana"/>
          <w:sz w:val="20"/>
          <w:szCs w:val="20"/>
        </w:rPr>
        <w:t>Grafisch</w:t>
      </w:r>
      <w:proofErr w:type="spellEnd"/>
      <w:r>
        <w:rPr>
          <w:rFonts w:ascii="Verdana" w:hAnsi="Verdana"/>
          <w:sz w:val="20"/>
          <w:szCs w:val="20"/>
        </w:rPr>
        <w:t xml:space="preserve"> Lyceum Utrecht I was responsible for maintaining, updating and supporting the PC’s and Mac’s students and staff used.</w:t>
      </w:r>
      <w:ins w:id="190" w:author="eyup yagmur" w:date="2023-01-06T11:39:00Z">
        <w:r w:rsidR="00C80ACE">
          <w:rPr>
            <w:rFonts w:ascii="Verdana" w:hAnsi="Verdana"/>
            <w:sz w:val="20"/>
            <w:szCs w:val="20"/>
          </w:rPr>
          <w:t xml:space="preserve"> </w:t>
        </w:r>
        <w:del w:id="191" w:author="Kemeling, Peter" w:date="2023-01-16T20:47:00Z">
          <w:r w:rsidR="00C80ACE" w:rsidRPr="00707174" w:rsidDel="00C506E1">
            <w:rPr>
              <w:rFonts w:ascii="Verdana" w:hAnsi="Verdana"/>
              <w:sz w:val="20"/>
              <w:szCs w:val="20"/>
              <w:lang w:val="nl-NL"/>
            </w:rPr>
            <w:delText xml:space="preserve">Zie mijn opmerkingen bij het </w:delText>
          </w:r>
          <w:r w:rsidR="00C80ACE" w:rsidDel="00C506E1">
            <w:rPr>
              <w:rFonts w:ascii="Verdana" w:hAnsi="Verdana"/>
              <w:sz w:val="20"/>
              <w:szCs w:val="20"/>
              <w:lang w:val="nl-NL"/>
            </w:rPr>
            <w:delText>stuk hierboven.</w:delText>
          </w:r>
        </w:del>
      </w:ins>
    </w:p>
    <w:p w14:paraId="6A3449BD" w14:textId="77777777" w:rsidR="007045AE" w:rsidRPr="00F748B7" w:rsidRDefault="007045AE" w:rsidP="00C56752">
      <w:pPr>
        <w:spacing w:line="276" w:lineRule="auto"/>
        <w:rPr>
          <w:rFonts w:ascii="Verdana" w:hAnsi="Verdana"/>
          <w:sz w:val="20"/>
          <w:szCs w:val="20"/>
        </w:rPr>
      </w:pPr>
    </w:p>
    <w:p w14:paraId="3A0B2588" w14:textId="1829CCCD" w:rsidR="003473A5" w:rsidRDefault="006116C4" w:rsidP="00C56752">
      <w:pPr>
        <w:spacing w:line="276" w:lineRule="auto"/>
        <w:rPr>
          <w:rFonts w:ascii="Verdana" w:hAnsi="Verdana"/>
          <w:sz w:val="20"/>
          <w:szCs w:val="20"/>
        </w:rPr>
      </w:pPr>
      <w:r w:rsidRPr="00F748B7">
        <w:rPr>
          <w:rFonts w:ascii="Verdana" w:hAnsi="Verdana"/>
          <w:b/>
          <w:sz w:val="20"/>
          <w:szCs w:val="20"/>
        </w:rPr>
        <w:t>I did</w:t>
      </w:r>
      <w:r w:rsidR="00F748B7">
        <w:rPr>
          <w:rFonts w:ascii="Verdana" w:hAnsi="Verdana"/>
          <w:b/>
          <w:sz w:val="20"/>
          <w:szCs w:val="20"/>
        </w:rPr>
        <w:t>:</w:t>
      </w:r>
    </w:p>
    <w:p w14:paraId="16A2942A" w14:textId="363F26A1" w:rsidR="007045AE" w:rsidRDefault="007045AE" w:rsidP="007045AE">
      <w:pPr>
        <w:pStyle w:val="ListParagraph"/>
        <w:numPr>
          <w:ilvl w:val="0"/>
          <w:numId w:val="11"/>
        </w:numPr>
        <w:spacing w:line="276" w:lineRule="auto"/>
        <w:rPr>
          <w:rFonts w:ascii="Verdana" w:hAnsi="Verdana"/>
          <w:sz w:val="20"/>
          <w:szCs w:val="20"/>
        </w:rPr>
      </w:pPr>
      <w:r>
        <w:rPr>
          <w:rFonts w:ascii="Verdana" w:hAnsi="Verdana"/>
          <w:sz w:val="20"/>
          <w:szCs w:val="20"/>
        </w:rPr>
        <w:t>Maintain and update the client PC’s and Mac’s</w:t>
      </w:r>
      <w:ins w:id="192" w:author="Kemeling, Peter" w:date="2023-01-16T20:47:00Z">
        <w:r w:rsidR="00C506E1">
          <w:rPr>
            <w:rFonts w:ascii="Verdana" w:hAnsi="Verdana"/>
            <w:sz w:val="20"/>
            <w:szCs w:val="20"/>
          </w:rPr>
          <w:t>.</w:t>
        </w:r>
      </w:ins>
      <w:ins w:id="193" w:author="eyup yagmur" w:date="2023-01-06T11:39:00Z">
        <w:del w:id="194" w:author="Kemeling, Peter" w:date="2023-01-16T20:47:00Z">
          <w:r w:rsidR="00C80ACE" w:rsidDel="00C506E1">
            <w:rPr>
              <w:rFonts w:ascii="Verdana" w:hAnsi="Verdana"/>
              <w:sz w:val="20"/>
              <w:szCs w:val="20"/>
            </w:rPr>
            <w:delText xml:space="preserve">. </w:delText>
          </w:r>
          <w:r w:rsidR="00C80ACE" w:rsidRPr="00C506E1" w:rsidDel="00C506E1">
            <w:rPr>
              <w:rFonts w:ascii="Verdana" w:hAnsi="Verdana"/>
              <w:sz w:val="20"/>
              <w:szCs w:val="20"/>
              <w:rPrChange w:id="195" w:author="Kemeling, Peter" w:date="2023-01-16T20:47:00Z">
                <w:rPr>
                  <w:rFonts w:ascii="Verdana" w:hAnsi="Verdana"/>
                  <w:sz w:val="20"/>
                  <w:szCs w:val="20"/>
                  <w:lang w:val="nl-NL"/>
                </w:rPr>
              </w:rPrChange>
            </w:rPr>
            <w:delText>Zie opmerking bij bullets hierboven.</w:delText>
          </w:r>
        </w:del>
      </w:ins>
    </w:p>
    <w:p w14:paraId="13392D89" w14:textId="3B2DEC87" w:rsidR="007045AE" w:rsidRDefault="007045AE" w:rsidP="007045AE">
      <w:pPr>
        <w:pStyle w:val="ListParagraph"/>
        <w:numPr>
          <w:ilvl w:val="0"/>
          <w:numId w:val="11"/>
        </w:numPr>
        <w:spacing w:line="276" w:lineRule="auto"/>
        <w:rPr>
          <w:rFonts w:ascii="Verdana" w:hAnsi="Verdana"/>
          <w:sz w:val="20"/>
          <w:szCs w:val="20"/>
        </w:rPr>
      </w:pPr>
      <w:r>
        <w:rPr>
          <w:rFonts w:ascii="Verdana" w:hAnsi="Verdana"/>
          <w:sz w:val="20"/>
          <w:szCs w:val="20"/>
        </w:rPr>
        <w:t>Maintain, install, and update the servers</w:t>
      </w:r>
      <w:ins w:id="196" w:author="Kemeling, Peter" w:date="2023-01-16T20:47:00Z">
        <w:r w:rsidR="00C506E1">
          <w:rPr>
            <w:rFonts w:ascii="Verdana" w:hAnsi="Verdana"/>
            <w:sz w:val="20"/>
            <w:szCs w:val="20"/>
          </w:rPr>
          <w:t>.</w:t>
        </w:r>
      </w:ins>
    </w:p>
    <w:p w14:paraId="6BB927BE" w14:textId="07BD224C" w:rsidR="007045AE" w:rsidRDefault="007045AE" w:rsidP="007045AE">
      <w:pPr>
        <w:pStyle w:val="ListParagraph"/>
        <w:numPr>
          <w:ilvl w:val="0"/>
          <w:numId w:val="11"/>
        </w:numPr>
        <w:spacing w:line="276" w:lineRule="auto"/>
        <w:rPr>
          <w:rFonts w:ascii="Verdana" w:hAnsi="Verdana"/>
          <w:sz w:val="20"/>
          <w:szCs w:val="20"/>
        </w:rPr>
      </w:pPr>
      <w:r>
        <w:rPr>
          <w:rFonts w:ascii="Verdana" w:hAnsi="Verdana"/>
          <w:sz w:val="20"/>
          <w:szCs w:val="20"/>
        </w:rPr>
        <w:t>Support the students and staff with all sorts of technical issues</w:t>
      </w:r>
      <w:ins w:id="197" w:author="Kemeling, Peter" w:date="2023-01-16T20:47:00Z">
        <w:r w:rsidR="00C506E1">
          <w:rPr>
            <w:rFonts w:ascii="Verdana" w:hAnsi="Verdana"/>
            <w:sz w:val="20"/>
            <w:szCs w:val="20"/>
          </w:rPr>
          <w:t>.</w:t>
        </w:r>
      </w:ins>
    </w:p>
    <w:p w14:paraId="216219EE" w14:textId="67B9D56D" w:rsidR="007045AE" w:rsidRPr="007045AE" w:rsidRDefault="007045AE" w:rsidP="007045AE">
      <w:pPr>
        <w:pStyle w:val="ListParagraph"/>
        <w:numPr>
          <w:ilvl w:val="0"/>
          <w:numId w:val="11"/>
        </w:numPr>
        <w:spacing w:line="276" w:lineRule="auto"/>
        <w:rPr>
          <w:rFonts w:ascii="Verdana" w:hAnsi="Verdana"/>
          <w:sz w:val="20"/>
          <w:szCs w:val="20"/>
        </w:rPr>
      </w:pPr>
      <w:r>
        <w:rPr>
          <w:rFonts w:ascii="Verdana" w:hAnsi="Verdana"/>
          <w:sz w:val="20"/>
          <w:szCs w:val="20"/>
        </w:rPr>
        <w:t>Develop an internal support ticketing system</w:t>
      </w:r>
      <w:ins w:id="198" w:author="Kemeling, Peter" w:date="2023-01-16T20:47:00Z">
        <w:r w:rsidR="00C506E1">
          <w:rPr>
            <w:rFonts w:ascii="Verdana" w:hAnsi="Verdana"/>
            <w:sz w:val="20"/>
            <w:szCs w:val="20"/>
          </w:rPr>
          <w:t xml:space="preserve">. I used PHP, </w:t>
        </w:r>
      </w:ins>
      <w:proofErr w:type="spellStart"/>
      <w:ins w:id="199" w:author="Kemeling, Peter" w:date="2023-01-16T20:48:00Z">
        <w:r w:rsidR="00C506E1">
          <w:rPr>
            <w:rFonts w:ascii="Verdana" w:hAnsi="Verdana"/>
            <w:sz w:val="20"/>
            <w:szCs w:val="20"/>
          </w:rPr>
          <w:t>Javascript</w:t>
        </w:r>
        <w:proofErr w:type="spellEnd"/>
        <w:r w:rsidR="00C506E1">
          <w:rPr>
            <w:rFonts w:ascii="Verdana" w:hAnsi="Verdana"/>
            <w:sz w:val="20"/>
            <w:szCs w:val="20"/>
          </w:rPr>
          <w:t xml:space="preserve"> and HTML for this system.</w:t>
        </w:r>
      </w:ins>
    </w:p>
    <w:p w14:paraId="14F7C56A" w14:textId="77777777" w:rsidR="003473A5" w:rsidRPr="00F748B7" w:rsidRDefault="003473A5" w:rsidP="00C56752">
      <w:pPr>
        <w:spacing w:line="276" w:lineRule="auto"/>
        <w:rPr>
          <w:rFonts w:ascii="Verdana" w:hAnsi="Verdana"/>
          <w:sz w:val="20"/>
          <w:szCs w:val="20"/>
        </w:rPr>
      </w:pPr>
    </w:p>
    <w:p w14:paraId="698A29E7" w14:textId="1A2EC227" w:rsidR="00E757AF" w:rsidRPr="007045AE" w:rsidRDefault="006116C4" w:rsidP="00C56752">
      <w:pPr>
        <w:spacing w:line="276" w:lineRule="auto"/>
        <w:rPr>
          <w:rFonts w:ascii="Verdana" w:hAnsi="Verdana"/>
          <w:sz w:val="20"/>
          <w:szCs w:val="20"/>
        </w:rPr>
      </w:pPr>
      <w:r w:rsidRPr="00F748B7">
        <w:rPr>
          <w:rFonts w:ascii="Verdana" w:hAnsi="Verdana"/>
          <w:b/>
          <w:sz w:val="20"/>
          <w:szCs w:val="20"/>
        </w:rPr>
        <w:t>I used</w:t>
      </w:r>
      <w:r w:rsidR="00F748B7">
        <w:rPr>
          <w:rFonts w:ascii="Verdana" w:hAnsi="Verdana"/>
          <w:b/>
          <w:sz w:val="20"/>
          <w:szCs w:val="20"/>
        </w:rPr>
        <w:t>:</w:t>
      </w:r>
      <w:r w:rsidR="00E757AF" w:rsidRPr="00F748B7">
        <w:rPr>
          <w:rFonts w:ascii="Verdana" w:hAnsi="Verdana"/>
          <w:sz w:val="20"/>
          <w:szCs w:val="20"/>
        </w:rPr>
        <w:t xml:space="preserve"> </w:t>
      </w:r>
      <w:r w:rsidR="007045AE">
        <w:rPr>
          <w:rFonts w:ascii="Verdana" w:hAnsi="Verdana"/>
          <w:sz w:val="20"/>
          <w:szCs w:val="20"/>
        </w:rPr>
        <w:t>MacOS, Windows, Linux, Novell Netware, PHP</w:t>
      </w:r>
      <w:ins w:id="200" w:author="Kemeling, Peter" w:date="2023-01-16T20:48:00Z">
        <w:r w:rsidR="00C506E1">
          <w:rPr>
            <w:rFonts w:ascii="Verdana" w:hAnsi="Verdana"/>
            <w:sz w:val="20"/>
            <w:szCs w:val="20"/>
          </w:rPr>
          <w:t xml:space="preserve">, </w:t>
        </w:r>
        <w:proofErr w:type="spellStart"/>
        <w:r w:rsidR="00C506E1">
          <w:rPr>
            <w:rFonts w:ascii="Verdana" w:hAnsi="Verdana"/>
            <w:sz w:val="20"/>
            <w:szCs w:val="20"/>
          </w:rPr>
          <w:t>Javascript</w:t>
        </w:r>
      </w:ins>
      <w:proofErr w:type="spellEnd"/>
    </w:p>
    <w:p w14:paraId="0FB476ED" w14:textId="77777777" w:rsidR="00F748B7" w:rsidRPr="00F748B7" w:rsidRDefault="00F748B7" w:rsidP="00C56752">
      <w:pPr>
        <w:spacing w:line="276" w:lineRule="auto"/>
        <w:rPr>
          <w:rFonts w:ascii="Verdana" w:hAnsi="Verdana"/>
          <w:b/>
          <w:sz w:val="20"/>
          <w:szCs w:val="20"/>
        </w:rPr>
      </w:pPr>
    </w:p>
    <w:p w14:paraId="6BF8283E" w14:textId="088374BD" w:rsidR="003141C3" w:rsidRPr="00F748B7" w:rsidRDefault="003141C3" w:rsidP="003141C3">
      <w:pPr>
        <w:spacing w:line="276" w:lineRule="auto"/>
        <w:outlineLvl w:val="0"/>
        <w:rPr>
          <w:rFonts w:ascii="Verdana" w:hAnsi="Verdana"/>
          <w:b/>
          <w:sz w:val="20"/>
          <w:szCs w:val="20"/>
        </w:rPr>
      </w:pPr>
      <w:r>
        <w:rPr>
          <w:rFonts w:ascii="Verdana" w:hAnsi="Verdana"/>
          <w:b/>
          <w:sz w:val="20"/>
          <w:szCs w:val="20"/>
        </w:rPr>
        <w:lastRenderedPageBreak/>
        <w:t>Other Activities</w:t>
      </w:r>
    </w:p>
    <w:p w14:paraId="2A2CB6DB" w14:textId="149A15C8" w:rsidR="003141C3" w:rsidRPr="007045AE" w:rsidRDefault="00B67B2F" w:rsidP="003141C3">
      <w:pPr>
        <w:pStyle w:val="Heading2"/>
        <w:shd w:val="clear" w:color="auto" w:fill="FFC000"/>
        <w:rPr>
          <w:b/>
          <w:bCs/>
          <w:iCs/>
          <w:sz w:val="20"/>
          <w:szCs w:val="20"/>
          <w:lang w:val="en-US"/>
        </w:rPr>
      </w:pPr>
      <w:r>
        <w:rPr>
          <w:b/>
          <w:bCs/>
          <w:iCs/>
          <w:sz w:val="20"/>
          <w:szCs w:val="20"/>
          <w:lang w:val="en-US"/>
        </w:rPr>
        <w:t>UVV Volleyball club management</w:t>
      </w:r>
    </w:p>
    <w:p w14:paraId="0CEB4154" w14:textId="4AC57283" w:rsidR="009D2FE1" w:rsidRDefault="00B67B2F" w:rsidP="00B67B2F">
      <w:pPr>
        <w:pStyle w:val="ListParagraph"/>
        <w:numPr>
          <w:ilvl w:val="0"/>
          <w:numId w:val="11"/>
        </w:numPr>
        <w:spacing w:line="276" w:lineRule="auto"/>
        <w:outlineLvl w:val="0"/>
        <w:rPr>
          <w:rFonts w:ascii="Verdana" w:hAnsi="Verdana"/>
          <w:sz w:val="20"/>
          <w:szCs w:val="20"/>
        </w:rPr>
      </w:pPr>
      <w:r w:rsidRPr="00B67B2F">
        <w:rPr>
          <w:rFonts w:ascii="Verdana" w:hAnsi="Verdana"/>
          <w:sz w:val="20"/>
          <w:szCs w:val="20"/>
        </w:rPr>
        <w:t>Part of the technical and party planning comities</w:t>
      </w:r>
    </w:p>
    <w:p w14:paraId="13C6D972" w14:textId="3542E8AE" w:rsidR="00B67B2F" w:rsidRDefault="00B67B2F" w:rsidP="00B67B2F">
      <w:pPr>
        <w:pStyle w:val="ListParagraph"/>
        <w:numPr>
          <w:ilvl w:val="0"/>
          <w:numId w:val="11"/>
        </w:numPr>
        <w:spacing w:line="276" w:lineRule="auto"/>
        <w:outlineLvl w:val="0"/>
        <w:rPr>
          <w:rFonts w:ascii="Verdana" w:hAnsi="Verdana"/>
          <w:sz w:val="20"/>
          <w:szCs w:val="20"/>
        </w:rPr>
      </w:pPr>
      <w:r>
        <w:rPr>
          <w:rFonts w:ascii="Verdana" w:hAnsi="Verdana"/>
          <w:sz w:val="20"/>
          <w:szCs w:val="20"/>
        </w:rPr>
        <w:t>Coach for the first male team (I used to play in this team, but was forced to stop due to an injury)</w:t>
      </w:r>
    </w:p>
    <w:p w14:paraId="7274A6EB" w14:textId="468FEACA" w:rsidR="00415166" w:rsidRDefault="00415166" w:rsidP="00C56752">
      <w:pPr>
        <w:spacing w:line="276" w:lineRule="auto"/>
        <w:rPr>
          <w:rFonts w:ascii="Verdana" w:hAnsi="Verdana"/>
          <w:b/>
          <w:sz w:val="20"/>
          <w:szCs w:val="20"/>
        </w:rPr>
      </w:pPr>
    </w:p>
    <w:p w14:paraId="3BB2ACBB" w14:textId="77777777" w:rsidR="003141C3" w:rsidRPr="003141C3" w:rsidRDefault="003141C3" w:rsidP="003141C3">
      <w:pPr>
        <w:pStyle w:val="Heading2"/>
        <w:shd w:val="clear" w:color="auto" w:fill="FFC000"/>
        <w:rPr>
          <w:b/>
          <w:bCs/>
          <w:iCs/>
          <w:sz w:val="20"/>
          <w:szCs w:val="20"/>
          <w:lang w:val="en-US"/>
        </w:rPr>
      </w:pPr>
      <w:commentRangeStart w:id="201"/>
      <w:r w:rsidRPr="003141C3">
        <w:rPr>
          <w:b/>
          <w:bCs/>
          <w:iCs/>
          <w:sz w:val="20"/>
          <w:szCs w:val="20"/>
          <w:lang w:val="en-US"/>
        </w:rPr>
        <w:t>Hobbies</w:t>
      </w:r>
      <w:commentRangeEnd w:id="201"/>
      <w:r w:rsidRPr="003141C3">
        <w:rPr>
          <w:b/>
          <w:bCs/>
          <w:iCs/>
          <w:sz w:val="20"/>
          <w:szCs w:val="20"/>
          <w:lang w:val="en-US"/>
        </w:rPr>
        <w:commentReference w:id="201"/>
      </w:r>
    </w:p>
    <w:p w14:paraId="5591EC2B" w14:textId="0F1ABDDC" w:rsidR="00B67B2F" w:rsidRPr="00F748B7" w:rsidRDefault="001D1336" w:rsidP="00C56752">
      <w:pPr>
        <w:spacing w:line="276" w:lineRule="auto"/>
        <w:rPr>
          <w:rFonts w:ascii="Verdana" w:hAnsi="Verdana"/>
          <w:sz w:val="20"/>
          <w:szCs w:val="20"/>
        </w:rPr>
      </w:pPr>
      <w:r w:rsidRPr="00F748B7">
        <w:rPr>
          <w:rFonts w:ascii="Verdana" w:hAnsi="Verdana"/>
          <w:sz w:val="20"/>
          <w:szCs w:val="20"/>
        </w:rPr>
        <w:t>I</w:t>
      </w:r>
      <w:r w:rsidR="00B67B2F">
        <w:rPr>
          <w:rFonts w:ascii="Verdana" w:hAnsi="Verdana"/>
          <w:sz w:val="20"/>
          <w:szCs w:val="20"/>
        </w:rPr>
        <w:t xml:space="preserve"> used to play volleyball but had to stop due to an injury. Now I coach the team and am still involved. For sport I started table tennis and really like it. I also like to cook and spend a lot of time in my kitchen. </w:t>
      </w:r>
      <w:proofErr w:type="gramStart"/>
      <w:r w:rsidR="00B67B2F">
        <w:rPr>
          <w:rFonts w:ascii="Verdana" w:hAnsi="Verdana"/>
          <w:sz w:val="20"/>
          <w:szCs w:val="20"/>
        </w:rPr>
        <w:t>Lastly</w:t>
      </w:r>
      <w:proofErr w:type="gramEnd"/>
      <w:r w:rsidR="00B67B2F">
        <w:rPr>
          <w:rFonts w:ascii="Verdana" w:hAnsi="Verdana"/>
          <w:sz w:val="20"/>
          <w:szCs w:val="20"/>
        </w:rPr>
        <w:t xml:space="preserve"> I ride and work on my motorcycle.</w:t>
      </w:r>
    </w:p>
    <w:p w14:paraId="1B89E2F9" w14:textId="77777777" w:rsidR="0097581A" w:rsidRPr="00F748B7" w:rsidRDefault="0097581A" w:rsidP="00C56752">
      <w:pPr>
        <w:spacing w:line="276" w:lineRule="auto"/>
        <w:rPr>
          <w:rFonts w:ascii="Verdana" w:hAnsi="Verdana"/>
          <w:sz w:val="20"/>
          <w:szCs w:val="20"/>
        </w:rPr>
      </w:pPr>
    </w:p>
    <w:sectPr w:rsidR="0097581A" w:rsidRPr="00F748B7" w:rsidSect="008468FB">
      <w:head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yup yagmur" w:date="2019-09-11T08:49:00Z" w:initials="ey">
    <w:p w14:paraId="466F0258" w14:textId="39D4D51E" w:rsidR="0039291F" w:rsidRDefault="0039291F" w:rsidP="0039291F">
      <w:r>
        <w:rPr>
          <w:rStyle w:val="CommentReference"/>
        </w:rPr>
        <w:annotationRef/>
      </w:r>
      <w:r>
        <w:t>Your function: Python Developer | Python Data Developer | Python Web Developer | Python Software Developer | Python Cloud Developer</w:t>
      </w:r>
    </w:p>
    <w:p w14:paraId="79FCAD44" w14:textId="6D8FF320" w:rsidR="0039291F" w:rsidRDefault="0039291F">
      <w:pPr>
        <w:pStyle w:val="CommentText"/>
      </w:pPr>
    </w:p>
  </w:comment>
  <w:comment w:id="1" w:author="eyup yagmur" w:date="2019-09-11T08:49:00Z" w:initials="ey">
    <w:p w14:paraId="17C18876" w14:textId="769CD74D" w:rsidR="0039291F" w:rsidRDefault="0039291F">
      <w:pPr>
        <w:pStyle w:val="CommentText"/>
      </w:pPr>
      <w:r>
        <w:rPr>
          <w:rStyle w:val="CommentReference"/>
        </w:rPr>
        <w:annotationRef/>
      </w:r>
    </w:p>
  </w:comment>
  <w:comment w:id="2" w:author="Martin Weidner" w:date="2018-07-07T08:40:00Z" w:initials="MW">
    <w:p w14:paraId="13983C42" w14:textId="1234F07F" w:rsidR="00C56752" w:rsidRDefault="00C56752">
      <w:pPr>
        <w:pStyle w:val="CommentText"/>
      </w:pPr>
      <w:r>
        <w:rPr>
          <w:rStyle w:val="CommentReference"/>
        </w:rPr>
        <w:annotationRef/>
      </w:r>
      <w:r>
        <w:t>This is your elevator pitch. If your reader can see, that you have a vision, that you developed skills where you excel at and that you are able to turn these skills into concrete results there is no way he won’</w:t>
      </w:r>
      <w:r w:rsidR="00825433">
        <w:t>t hire you.</w:t>
      </w:r>
    </w:p>
    <w:p w14:paraId="6E9E8D5F" w14:textId="5D872EA0" w:rsidR="00C56752" w:rsidRDefault="00C56752">
      <w:pPr>
        <w:pStyle w:val="CommentText"/>
      </w:pPr>
    </w:p>
    <w:p w14:paraId="219D7AE1" w14:textId="4EBA7748" w:rsidR="00C56752" w:rsidRDefault="00C56752">
      <w:pPr>
        <w:pStyle w:val="CommentText"/>
      </w:pPr>
      <w:r>
        <w:t>What do you think is important in you line of work?</w:t>
      </w:r>
    </w:p>
    <w:p w14:paraId="4FAD218E" w14:textId="18E64A97" w:rsidR="00C56752" w:rsidRDefault="00C56752">
      <w:pPr>
        <w:pStyle w:val="CommentText"/>
      </w:pPr>
      <w:r>
        <w:t xml:space="preserve">What drives you as an engineer at your work? </w:t>
      </w:r>
    </w:p>
    <w:p w14:paraId="15A0D870" w14:textId="77777777" w:rsidR="00C56752" w:rsidRDefault="00C56752">
      <w:pPr>
        <w:pStyle w:val="CommentText"/>
      </w:pPr>
      <w:r>
        <w:t xml:space="preserve">What are you 1-3 IT super powers – skills that you are really good at? </w:t>
      </w:r>
    </w:p>
    <w:p w14:paraId="6F24E7E6" w14:textId="2F2491A6" w:rsidR="00C56752" w:rsidRDefault="00C56752">
      <w:pPr>
        <w:pStyle w:val="CommentText"/>
      </w:pPr>
      <w:r>
        <w:t>And</w:t>
      </w:r>
      <w:r w:rsidR="00825433">
        <w:t xml:space="preserve"> most importantly:</w:t>
      </w:r>
      <w:r>
        <w:t xml:space="preserve"> how did these skills allow you to achieve concrete results. </w:t>
      </w:r>
    </w:p>
    <w:p w14:paraId="6151ACE9" w14:textId="77777777" w:rsidR="00C56752" w:rsidRDefault="00C56752">
      <w:pPr>
        <w:pStyle w:val="CommentText"/>
      </w:pPr>
    </w:p>
    <w:p w14:paraId="55C84068" w14:textId="1701F1EB" w:rsidR="00C56752" w:rsidRDefault="00C56752">
      <w:pPr>
        <w:pStyle w:val="CommentText"/>
      </w:pPr>
      <w:r>
        <w:t xml:space="preserve">By expressing your vision,  </w:t>
      </w:r>
      <w:r w:rsidR="00825433">
        <w:t>your skills and how you used them you are kinda expressing the golden circle of Simon Sinek (with Apple as prime example): Why, What, How – People don’t buy what you do, they buy WHY you do it .</w:t>
      </w:r>
    </w:p>
    <w:p w14:paraId="252296DC" w14:textId="3B024546" w:rsidR="00825433" w:rsidRDefault="00825433">
      <w:pPr>
        <w:pStyle w:val="CommentText"/>
      </w:pPr>
    </w:p>
    <w:p w14:paraId="61284F9E" w14:textId="3D37CAEB" w:rsidR="00825433" w:rsidRDefault="00825433">
      <w:pPr>
        <w:pStyle w:val="CommentText"/>
      </w:pPr>
      <w:r w:rsidRPr="00825433">
        <w:t>https://thenexttrainer.nl/de-gouden-cirkel-van-simon-sinek/</w:t>
      </w:r>
    </w:p>
    <w:p w14:paraId="6493D589" w14:textId="77777777" w:rsidR="00825433" w:rsidRDefault="00825433" w:rsidP="00825433">
      <w:pPr>
        <w:pStyle w:val="CommentText"/>
        <w:rPr>
          <w:b/>
        </w:rPr>
      </w:pPr>
    </w:p>
    <w:p w14:paraId="261488B1" w14:textId="2C7D78E6" w:rsidR="00825433" w:rsidRPr="00825433" w:rsidRDefault="00825433" w:rsidP="00825433">
      <w:pPr>
        <w:pStyle w:val="CommentText"/>
        <w:rPr>
          <w:b/>
        </w:rPr>
      </w:pPr>
      <w:r>
        <w:rPr>
          <w:b/>
        </w:rPr>
        <w:t>All in all this must not be longer than 1 page</w:t>
      </w:r>
    </w:p>
    <w:p w14:paraId="5C8CE36C" w14:textId="3E9AB20B" w:rsidR="00C56752" w:rsidRDefault="00C56752">
      <w:pPr>
        <w:pStyle w:val="CommentText"/>
      </w:pPr>
    </w:p>
  </w:comment>
  <w:comment w:id="3" w:author="Martin Weidner" w:date="2018-07-07T08:49:00Z" w:initials="MW">
    <w:p w14:paraId="07D91031" w14:textId="43D4D4C3" w:rsidR="00825433" w:rsidRDefault="00825433">
      <w:pPr>
        <w:pStyle w:val="CommentText"/>
      </w:pPr>
      <w:r>
        <w:rPr>
          <w:rStyle w:val="CommentReference"/>
        </w:rPr>
        <w:annotationRef/>
      </w:r>
      <w:r>
        <w:t>The left column are the areas you operat in, the right colunn are the</w:t>
      </w:r>
    </w:p>
  </w:comment>
  <w:comment w:id="201" w:author="Martin Weidner" w:date="2018-07-07T09:00:00Z" w:initials="MW">
    <w:p w14:paraId="5099448B" w14:textId="77777777" w:rsidR="003141C3" w:rsidRDefault="003141C3" w:rsidP="003141C3">
      <w:pPr>
        <w:pStyle w:val="CommentText"/>
      </w:pPr>
      <w:r>
        <w:rPr>
          <w:rStyle w:val="CommentReference"/>
        </w:rPr>
        <w:annotationRef/>
      </w:r>
      <w:r>
        <w:t xml:space="preserve">Don’t just list your hobbies. By putting it into a narrative you again express the why. The reader wants to get to know you and what drives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FCAD44" w15:done="0"/>
  <w15:commentEx w15:paraId="17C18876" w15:done="0"/>
  <w15:commentEx w15:paraId="5C8CE36C" w15:done="0"/>
  <w15:commentEx w15:paraId="07D91031" w15:done="0"/>
  <w15:commentEx w15:paraId="509944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2333A7" w16cex:dateUtc="2019-09-11T06:49:00Z"/>
  <w16cex:commentExtensible w16cex:durableId="2123339A" w16cex:dateUtc="2019-09-11T06:49:00Z"/>
  <w16cex:commentExtensible w16cex:durableId="1EEAFAF6" w16cex:dateUtc="2018-07-07T06:40:00Z"/>
  <w16cex:commentExtensible w16cex:durableId="1EEAFD25" w16cex:dateUtc="2018-07-07T06:49:00Z"/>
  <w16cex:commentExtensible w16cex:durableId="1EEAFFCA" w16cex:dateUtc="2018-07-07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FCAD44" w16cid:durableId="212333A7"/>
  <w16cid:commentId w16cid:paraId="17C18876" w16cid:durableId="2123339A"/>
  <w16cid:commentId w16cid:paraId="5C8CE36C" w16cid:durableId="1EEAFAF6"/>
  <w16cid:commentId w16cid:paraId="07D91031" w16cid:durableId="1EEAFD25"/>
  <w16cid:commentId w16cid:paraId="5099448B" w16cid:durableId="1EEAFF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501E" w14:textId="77777777" w:rsidR="00BD4ADB" w:rsidRDefault="00BD4ADB" w:rsidP="00B15A65">
      <w:r>
        <w:separator/>
      </w:r>
    </w:p>
  </w:endnote>
  <w:endnote w:type="continuationSeparator" w:id="0">
    <w:p w14:paraId="3DDAF190" w14:textId="77777777" w:rsidR="00BD4ADB" w:rsidRDefault="00BD4ADB" w:rsidP="00B15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FC4B" w14:textId="77777777" w:rsidR="00BD4ADB" w:rsidRDefault="00BD4ADB" w:rsidP="00B15A65">
      <w:r>
        <w:separator/>
      </w:r>
    </w:p>
  </w:footnote>
  <w:footnote w:type="continuationSeparator" w:id="0">
    <w:p w14:paraId="77D78890" w14:textId="77777777" w:rsidR="00BD4ADB" w:rsidRDefault="00BD4ADB" w:rsidP="00B15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D9FF" w14:textId="7233C88B" w:rsidR="00B15A65" w:rsidRDefault="005E3DD9">
    <w:pPr>
      <w:pStyle w:val="Header"/>
    </w:pPr>
    <w:r>
      <w:rPr>
        <w:noProof/>
      </w:rPr>
      <w:drawing>
        <wp:inline distT="0" distB="0" distL="0" distR="0" wp14:anchorId="47A17488" wp14:editId="3B092EDE">
          <wp:extent cx="2222295" cy="533400"/>
          <wp:effectExtent l="0" t="0" r="635" b="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beez logo update gradient yellow-02.png"/>
                  <pic:cNvPicPr/>
                </pic:nvPicPr>
                <pic:blipFill>
                  <a:blip r:embed="rId1">
                    <a:extLst>
                      <a:ext uri="{28A0092B-C50C-407E-A947-70E740481C1C}">
                        <a14:useLocalDpi xmlns:a14="http://schemas.microsoft.com/office/drawing/2010/main" val="0"/>
                      </a:ext>
                    </a:extLst>
                  </a:blip>
                  <a:stretch>
                    <a:fillRect/>
                  </a:stretch>
                </pic:blipFill>
                <pic:spPr>
                  <a:xfrm>
                    <a:off x="0" y="0"/>
                    <a:ext cx="2242717" cy="538302"/>
                  </a:xfrm>
                  <a:prstGeom prst="rect">
                    <a:avLst/>
                  </a:prstGeom>
                </pic:spPr>
              </pic:pic>
            </a:graphicData>
          </a:graphic>
        </wp:inline>
      </w:drawing>
    </w:r>
  </w:p>
  <w:p w14:paraId="690C0B16" w14:textId="77777777" w:rsidR="00B15A65" w:rsidRDefault="00B15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219D3"/>
    <w:multiLevelType w:val="hybridMultilevel"/>
    <w:tmpl w:val="D7F0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903C5"/>
    <w:multiLevelType w:val="hybridMultilevel"/>
    <w:tmpl w:val="8B2C9F10"/>
    <w:lvl w:ilvl="0" w:tplc="425E77A8">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7724D"/>
    <w:multiLevelType w:val="hybridMultilevel"/>
    <w:tmpl w:val="92FA16FE"/>
    <w:lvl w:ilvl="0" w:tplc="425E77A8">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10479"/>
    <w:multiLevelType w:val="hybridMultilevel"/>
    <w:tmpl w:val="8578BCF8"/>
    <w:lvl w:ilvl="0" w:tplc="425E77A8">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60B27"/>
    <w:multiLevelType w:val="hybridMultilevel"/>
    <w:tmpl w:val="A16C3A54"/>
    <w:lvl w:ilvl="0" w:tplc="425E77A8">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8078F"/>
    <w:multiLevelType w:val="hybridMultilevel"/>
    <w:tmpl w:val="648A82E8"/>
    <w:lvl w:ilvl="0" w:tplc="425E77A8">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20EC2"/>
    <w:multiLevelType w:val="multilevel"/>
    <w:tmpl w:val="C84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41DB5"/>
    <w:multiLevelType w:val="hybridMultilevel"/>
    <w:tmpl w:val="84DA25AC"/>
    <w:lvl w:ilvl="0" w:tplc="5814538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F8279C"/>
    <w:multiLevelType w:val="hybridMultilevel"/>
    <w:tmpl w:val="877ABF4A"/>
    <w:lvl w:ilvl="0" w:tplc="425E77A8">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93EFA"/>
    <w:multiLevelType w:val="hybridMultilevel"/>
    <w:tmpl w:val="64F0A74C"/>
    <w:lvl w:ilvl="0" w:tplc="425E77A8">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E0A10"/>
    <w:multiLevelType w:val="hybridMultilevel"/>
    <w:tmpl w:val="5A2226D2"/>
    <w:lvl w:ilvl="0" w:tplc="425E77A8">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404233">
    <w:abstractNumId w:val="4"/>
  </w:num>
  <w:num w:numId="2" w16cid:durableId="1958247498">
    <w:abstractNumId w:val="0"/>
  </w:num>
  <w:num w:numId="3" w16cid:durableId="796292485">
    <w:abstractNumId w:val="8"/>
  </w:num>
  <w:num w:numId="4" w16cid:durableId="577906911">
    <w:abstractNumId w:val="10"/>
  </w:num>
  <w:num w:numId="5" w16cid:durableId="4483194">
    <w:abstractNumId w:val="2"/>
  </w:num>
  <w:num w:numId="6" w16cid:durableId="1285959824">
    <w:abstractNumId w:val="9"/>
  </w:num>
  <w:num w:numId="7" w16cid:durableId="1366247615">
    <w:abstractNumId w:val="3"/>
  </w:num>
  <w:num w:numId="8" w16cid:durableId="1558202239">
    <w:abstractNumId w:val="6"/>
  </w:num>
  <w:num w:numId="9" w16cid:durableId="1060328742">
    <w:abstractNumId w:val="5"/>
  </w:num>
  <w:num w:numId="10" w16cid:durableId="303241234">
    <w:abstractNumId w:val="1"/>
  </w:num>
  <w:num w:numId="11" w16cid:durableId="54842146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yup yagmur">
    <w15:presenceInfo w15:providerId="Windows Live" w15:userId="18d1312e1425ae52"/>
  </w15:person>
  <w15:person w15:author="Martin Weidner">
    <w15:presenceInfo w15:providerId="Windows Live" w15:userId="82ef4349adb019fc"/>
  </w15:person>
  <w15:person w15:author="Kemeling, Peter">
    <w15:presenceInfo w15:providerId="AD" w15:userId="S::peter.kemeling@kpn.com::4b07e1bb-b04d-4937-8743-b57dc6e82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D5"/>
    <w:rsid w:val="00016989"/>
    <w:rsid w:val="000638D4"/>
    <w:rsid w:val="000838D8"/>
    <w:rsid w:val="0009260F"/>
    <w:rsid w:val="00100355"/>
    <w:rsid w:val="001212BD"/>
    <w:rsid w:val="001255E1"/>
    <w:rsid w:val="00131096"/>
    <w:rsid w:val="00194063"/>
    <w:rsid w:val="001A2696"/>
    <w:rsid w:val="001D1336"/>
    <w:rsid w:val="002224CE"/>
    <w:rsid w:val="002229E7"/>
    <w:rsid w:val="002323A2"/>
    <w:rsid w:val="002C5CE3"/>
    <w:rsid w:val="002E7A65"/>
    <w:rsid w:val="002F3CE4"/>
    <w:rsid w:val="00303367"/>
    <w:rsid w:val="0030631B"/>
    <w:rsid w:val="00307AC5"/>
    <w:rsid w:val="003141C3"/>
    <w:rsid w:val="00337096"/>
    <w:rsid w:val="003473A5"/>
    <w:rsid w:val="003908AB"/>
    <w:rsid w:val="0039291F"/>
    <w:rsid w:val="0039305F"/>
    <w:rsid w:val="003E694B"/>
    <w:rsid w:val="003F2F5C"/>
    <w:rsid w:val="00410793"/>
    <w:rsid w:val="00415166"/>
    <w:rsid w:val="00440B6A"/>
    <w:rsid w:val="004440C6"/>
    <w:rsid w:val="004823C5"/>
    <w:rsid w:val="004844D5"/>
    <w:rsid w:val="004B6AB9"/>
    <w:rsid w:val="004D2223"/>
    <w:rsid w:val="004D394D"/>
    <w:rsid w:val="004D66F3"/>
    <w:rsid w:val="004F68B3"/>
    <w:rsid w:val="005171D2"/>
    <w:rsid w:val="0052182D"/>
    <w:rsid w:val="005404C6"/>
    <w:rsid w:val="0055061F"/>
    <w:rsid w:val="00553498"/>
    <w:rsid w:val="0056166C"/>
    <w:rsid w:val="00562EF4"/>
    <w:rsid w:val="005735E7"/>
    <w:rsid w:val="005B7271"/>
    <w:rsid w:val="005D02C1"/>
    <w:rsid w:val="005E3DD9"/>
    <w:rsid w:val="006116C4"/>
    <w:rsid w:val="00616256"/>
    <w:rsid w:val="006278D1"/>
    <w:rsid w:val="006402B8"/>
    <w:rsid w:val="00662E22"/>
    <w:rsid w:val="00677790"/>
    <w:rsid w:val="006E0F54"/>
    <w:rsid w:val="007002EF"/>
    <w:rsid w:val="007045AE"/>
    <w:rsid w:val="0072552D"/>
    <w:rsid w:val="0074060B"/>
    <w:rsid w:val="0076685D"/>
    <w:rsid w:val="00780941"/>
    <w:rsid w:val="0078144D"/>
    <w:rsid w:val="00790EDB"/>
    <w:rsid w:val="007B0C91"/>
    <w:rsid w:val="007C3B0C"/>
    <w:rsid w:val="007F5CE6"/>
    <w:rsid w:val="007F7931"/>
    <w:rsid w:val="0081530D"/>
    <w:rsid w:val="00825433"/>
    <w:rsid w:val="008371C5"/>
    <w:rsid w:val="00845FFC"/>
    <w:rsid w:val="008468FB"/>
    <w:rsid w:val="0085076C"/>
    <w:rsid w:val="00873048"/>
    <w:rsid w:val="008A229C"/>
    <w:rsid w:val="008D04A2"/>
    <w:rsid w:val="008D7E52"/>
    <w:rsid w:val="0095368E"/>
    <w:rsid w:val="0096711F"/>
    <w:rsid w:val="0097581A"/>
    <w:rsid w:val="009A74F7"/>
    <w:rsid w:val="009C562B"/>
    <w:rsid w:val="009D2FE1"/>
    <w:rsid w:val="00A50CDA"/>
    <w:rsid w:val="00A66F6C"/>
    <w:rsid w:val="00A863D1"/>
    <w:rsid w:val="00A94CC9"/>
    <w:rsid w:val="00AA2CEC"/>
    <w:rsid w:val="00AB6483"/>
    <w:rsid w:val="00AC58CC"/>
    <w:rsid w:val="00AD36DB"/>
    <w:rsid w:val="00B1482A"/>
    <w:rsid w:val="00B15A65"/>
    <w:rsid w:val="00B67B2F"/>
    <w:rsid w:val="00B7206A"/>
    <w:rsid w:val="00B87FA3"/>
    <w:rsid w:val="00BA6A28"/>
    <w:rsid w:val="00BD4ADB"/>
    <w:rsid w:val="00BF564B"/>
    <w:rsid w:val="00C21477"/>
    <w:rsid w:val="00C3308D"/>
    <w:rsid w:val="00C506E1"/>
    <w:rsid w:val="00C56752"/>
    <w:rsid w:val="00C80ACE"/>
    <w:rsid w:val="00C841C2"/>
    <w:rsid w:val="00CC5FE4"/>
    <w:rsid w:val="00D16217"/>
    <w:rsid w:val="00D473A1"/>
    <w:rsid w:val="00D86274"/>
    <w:rsid w:val="00D90E7A"/>
    <w:rsid w:val="00DA7A68"/>
    <w:rsid w:val="00DD300C"/>
    <w:rsid w:val="00DD491D"/>
    <w:rsid w:val="00DF31CE"/>
    <w:rsid w:val="00E04524"/>
    <w:rsid w:val="00E15BF9"/>
    <w:rsid w:val="00E34D05"/>
    <w:rsid w:val="00E4156B"/>
    <w:rsid w:val="00E52F96"/>
    <w:rsid w:val="00E757AF"/>
    <w:rsid w:val="00E90C00"/>
    <w:rsid w:val="00E9141A"/>
    <w:rsid w:val="00EA0A16"/>
    <w:rsid w:val="00EA2BFF"/>
    <w:rsid w:val="00EE70E1"/>
    <w:rsid w:val="00EF370F"/>
    <w:rsid w:val="00EF6BDA"/>
    <w:rsid w:val="00F65A85"/>
    <w:rsid w:val="00F667FF"/>
    <w:rsid w:val="00F748B7"/>
    <w:rsid w:val="00F74E93"/>
    <w:rsid w:val="00F85F38"/>
    <w:rsid w:val="00FA25B9"/>
    <w:rsid w:val="00FB1682"/>
    <w:rsid w:val="00FC3838"/>
    <w:rsid w:val="00FD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601C"/>
  <w15:chartTrackingRefBased/>
  <w15:docId w15:val="{84C03FAC-58A9-534D-8807-990F6CBA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16C4"/>
    <w:pPr>
      <w:keepNext/>
      <w:keepLines/>
      <w:shd w:val="clear" w:color="auto" w:fill="A8D08D" w:themeFill="accent6" w:themeFillTint="99"/>
      <w:spacing w:before="40" w:after="240"/>
      <w:outlineLvl w:val="1"/>
    </w:pPr>
    <w:rPr>
      <w:rFonts w:ascii="Verdana" w:eastAsiaTheme="majorEastAsia" w:hAnsi="Verdana" w:cstheme="majorBidi"/>
      <w:color w:val="FFFFFF" w:themeColor="background1"/>
      <w:sz w:val="26"/>
      <w:szCs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A65"/>
    <w:pPr>
      <w:tabs>
        <w:tab w:val="center" w:pos="4680"/>
        <w:tab w:val="right" w:pos="9360"/>
      </w:tabs>
    </w:pPr>
  </w:style>
  <w:style w:type="character" w:customStyle="1" w:styleId="HeaderChar">
    <w:name w:val="Header Char"/>
    <w:basedOn w:val="DefaultParagraphFont"/>
    <w:link w:val="Header"/>
    <w:uiPriority w:val="99"/>
    <w:rsid w:val="00B15A65"/>
  </w:style>
  <w:style w:type="paragraph" w:styleId="Footer">
    <w:name w:val="footer"/>
    <w:basedOn w:val="Normal"/>
    <w:link w:val="FooterChar"/>
    <w:uiPriority w:val="99"/>
    <w:unhideWhenUsed/>
    <w:rsid w:val="00B15A65"/>
    <w:pPr>
      <w:tabs>
        <w:tab w:val="center" w:pos="4680"/>
        <w:tab w:val="right" w:pos="9360"/>
      </w:tabs>
    </w:pPr>
  </w:style>
  <w:style w:type="character" w:customStyle="1" w:styleId="FooterChar">
    <w:name w:val="Footer Char"/>
    <w:basedOn w:val="DefaultParagraphFont"/>
    <w:link w:val="Footer"/>
    <w:uiPriority w:val="99"/>
    <w:rsid w:val="00B15A65"/>
  </w:style>
  <w:style w:type="table" w:styleId="TableGrid">
    <w:name w:val="Table Grid"/>
    <w:basedOn w:val="TableNormal"/>
    <w:uiPriority w:val="39"/>
    <w:rsid w:val="00B15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36DB"/>
    <w:rPr>
      <w:color w:val="0563C1" w:themeColor="hyperlink"/>
      <w:u w:val="single"/>
    </w:rPr>
  </w:style>
  <w:style w:type="character" w:styleId="UnresolvedMention">
    <w:name w:val="Unresolved Mention"/>
    <w:basedOn w:val="DefaultParagraphFont"/>
    <w:uiPriority w:val="99"/>
    <w:semiHidden/>
    <w:unhideWhenUsed/>
    <w:rsid w:val="00AD36DB"/>
    <w:rPr>
      <w:color w:val="605E5C"/>
      <w:shd w:val="clear" w:color="auto" w:fill="E1DFDD"/>
    </w:rPr>
  </w:style>
  <w:style w:type="paragraph" w:styleId="ListParagraph">
    <w:name w:val="List Paragraph"/>
    <w:basedOn w:val="Normal"/>
    <w:uiPriority w:val="34"/>
    <w:qFormat/>
    <w:rsid w:val="007002EF"/>
    <w:pPr>
      <w:ind w:left="720"/>
      <w:contextualSpacing/>
    </w:pPr>
  </w:style>
  <w:style w:type="character" w:styleId="FollowedHyperlink">
    <w:name w:val="FollowedHyperlink"/>
    <w:basedOn w:val="DefaultParagraphFont"/>
    <w:uiPriority w:val="99"/>
    <w:semiHidden/>
    <w:unhideWhenUsed/>
    <w:rsid w:val="0095368E"/>
    <w:rPr>
      <w:color w:val="954F72" w:themeColor="followedHyperlink"/>
      <w:u w:val="single"/>
    </w:rPr>
  </w:style>
  <w:style w:type="paragraph" w:styleId="BalloonText">
    <w:name w:val="Balloon Text"/>
    <w:basedOn w:val="Normal"/>
    <w:link w:val="BalloonTextChar"/>
    <w:uiPriority w:val="99"/>
    <w:semiHidden/>
    <w:unhideWhenUsed/>
    <w:rsid w:val="003E69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694B"/>
    <w:rPr>
      <w:rFonts w:ascii="Times New Roman" w:hAnsi="Times New Roman" w:cs="Times New Roman"/>
      <w:sz w:val="18"/>
      <w:szCs w:val="18"/>
    </w:rPr>
  </w:style>
  <w:style w:type="table" w:styleId="PlainTable4">
    <w:name w:val="Plain Table 4"/>
    <w:basedOn w:val="TableNormal"/>
    <w:uiPriority w:val="44"/>
    <w:rsid w:val="00C330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3308D"/>
    <w:rPr>
      <w:sz w:val="16"/>
      <w:szCs w:val="16"/>
    </w:rPr>
  </w:style>
  <w:style w:type="paragraph" w:styleId="CommentText">
    <w:name w:val="annotation text"/>
    <w:basedOn w:val="Normal"/>
    <w:link w:val="CommentTextChar"/>
    <w:uiPriority w:val="99"/>
    <w:semiHidden/>
    <w:unhideWhenUsed/>
    <w:rsid w:val="00C3308D"/>
    <w:rPr>
      <w:sz w:val="20"/>
      <w:szCs w:val="20"/>
    </w:rPr>
  </w:style>
  <w:style w:type="character" w:customStyle="1" w:styleId="CommentTextChar">
    <w:name w:val="Comment Text Char"/>
    <w:basedOn w:val="DefaultParagraphFont"/>
    <w:link w:val="CommentText"/>
    <w:uiPriority w:val="99"/>
    <w:semiHidden/>
    <w:rsid w:val="00C3308D"/>
    <w:rPr>
      <w:sz w:val="20"/>
      <w:szCs w:val="20"/>
    </w:rPr>
  </w:style>
  <w:style w:type="paragraph" w:styleId="CommentSubject">
    <w:name w:val="annotation subject"/>
    <w:basedOn w:val="CommentText"/>
    <w:next w:val="CommentText"/>
    <w:link w:val="CommentSubjectChar"/>
    <w:uiPriority w:val="99"/>
    <w:semiHidden/>
    <w:unhideWhenUsed/>
    <w:rsid w:val="00C3308D"/>
    <w:rPr>
      <w:b/>
      <w:bCs/>
    </w:rPr>
  </w:style>
  <w:style w:type="character" w:customStyle="1" w:styleId="CommentSubjectChar">
    <w:name w:val="Comment Subject Char"/>
    <w:basedOn w:val="CommentTextChar"/>
    <w:link w:val="CommentSubject"/>
    <w:uiPriority w:val="99"/>
    <w:semiHidden/>
    <w:rsid w:val="00C3308D"/>
    <w:rPr>
      <w:b/>
      <w:bCs/>
      <w:sz w:val="20"/>
      <w:szCs w:val="20"/>
    </w:rPr>
  </w:style>
  <w:style w:type="paragraph" w:styleId="Revision">
    <w:name w:val="Revision"/>
    <w:hidden/>
    <w:uiPriority w:val="99"/>
    <w:semiHidden/>
    <w:rsid w:val="00C3308D"/>
  </w:style>
  <w:style w:type="character" w:customStyle="1" w:styleId="Heading2Char">
    <w:name w:val="Heading 2 Char"/>
    <w:basedOn w:val="DefaultParagraphFont"/>
    <w:link w:val="Heading2"/>
    <w:uiPriority w:val="9"/>
    <w:rsid w:val="006116C4"/>
    <w:rPr>
      <w:rFonts w:ascii="Verdana" w:eastAsiaTheme="majorEastAsia" w:hAnsi="Verdana" w:cstheme="majorBidi"/>
      <w:color w:val="FFFFFF" w:themeColor="background1"/>
      <w:sz w:val="26"/>
      <w:szCs w:val="26"/>
      <w:shd w:val="clear" w:color="auto" w:fill="A8D08D" w:themeFill="accent6" w:themeFillTint="99"/>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41243">
      <w:bodyDiv w:val="1"/>
      <w:marLeft w:val="0"/>
      <w:marRight w:val="0"/>
      <w:marTop w:val="0"/>
      <w:marBottom w:val="0"/>
      <w:divBdr>
        <w:top w:val="none" w:sz="0" w:space="0" w:color="auto"/>
        <w:left w:val="none" w:sz="0" w:space="0" w:color="auto"/>
        <w:bottom w:val="none" w:sz="0" w:space="0" w:color="auto"/>
        <w:right w:val="none" w:sz="0" w:space="0" w:color="auto"/>
      </w:divBdr>
    </w:div>
    <w:div w:id="728309870">
      <w:bodyDiv w:val="1"/>
      <w:marLeft w:val="0"/>
      <w:marRight w:val="0"/>
      <w:marTop w:val="0"/>
      <w:marBottom w:val="0"/>
      <w:divBdr>
        <w:top w:val="none" w:sz="0" w:space="0" w:color="auto"/>
        <w:left w:val="none" w:sz="0" w:space="0" w:color="auto"/>
        <w:bottom w:val="none" w:sz="0" w:space="0" w:color="auto"/>
        <w:right w:val="none" w:sz="0" w:space="0" w:color="auto"/>
      </w:divBdr>
    </w:div>
    <w:div w:id="731852178">
      <w:bodyDiv w:val="1"/>
      <w:marLeft w:val="0"/>
      <w:marRight w:val="0"/>
      <w:marTop w:val="0"/>
      <w:marBottom w:val="0"/>
      <w:divBdr>
        <w:top w:val="none" w:sz="0" w:space="0" w:color="auto"/>
        <w:left w:val="none" w:sz="0" w:space="0" w:color="auto"/>
        <w:bottom w:val="none" w:sz="0" w:space="0" w:color="auto"/>
        <w:right w:val="none" w:sz="0" w:space="0" w:color="auto"/>
      </w:divBdr>
    </w:div>
    <w:div w:id="1097021627">
      <w:bodyDiv w:val="1"/>
      <w:marLeft w:val="0"/>
      <w:marRight w:val="0"/>
      <w:marTop w:val="0"/>
      <w:marBottom w:val="0"/>
      <w:divBdr>
        <w:top w:val="none" w:sz="0" w:space="0" w:color="auto"/>
        <w:left w:val="none" w:sz="0" w:space="0" w:color="auto"/>
        <w:bottom w:val="none" w:sz="0" w:space="0" w:color="auto"/>
        <w:right w:val="none" w:sz="0" w:space="0" w:color="auto"/>
      </w:divBdr>
    </w:div>
    <w:div w:id="1171677273">
      <w:bodyDiv w:val="1"/>
      <w:marLeft w:val="0"/>
      <w:marRight w:val="0"/>
      <w:marTop w:val="0"/>
      <w:marBottom w:val="0"/>
      <w:divBdr>
        <w:top w:val="none" w:sz="0" w:space="0" w:color="auto"/>
        <w:left w:val="none" w:sz="0" w:space="0" w:color="auto"/>
        <w:bottom w:val="none" w:sz="0" w:space="0" w:color="auto"/>
        <w:right w:val="none" w:sz="0" w:space="0" w:color="auto"/>
      </w:divBdr>
    </w:div>
    <w:div w:id="1305307421">
      <w:bodyDiv w:val="1"/>
      <w:marLeft w:val="0"/>
      <w:marRight w:val="0"/>
      <w:marTop w:val="0"/>
      <w:marBottom w:val="0"/>
      <w:divBdr>
        <w:top w:val="none" w:sz="0" w:space="0" w:color="auto"/>
        <w:left w:val="none" w:sz="0" w:space="0" w:color="auto"/>
        <w:bottom w:val="none" w:sz="0" w:space="0" w:color="auto"/>
        <w:right w:val="none" w:sz="0" w:space="0" w:color="auto"/>
      </w:divBdr>
    </w:div>
    <w:div w:id="1482843356">
      <w:bodyDiv w:val="1"/>
      <w:marLeft w:val="0"/>
      <w:marRight w:val="0"/>
      <w:marTop w:val="0"/>
      <w:marBottom w:val="0"/>
      <w:divBdr>
        <w:top w:val="none" w:sz="0" w:space="0" w:color="auto"/>
        <w:left w:val="none" w:sz="0" w:space="0" w:color="auto"/>
        <w:bottom w:val="none" w:sz="0" w:space="0" w:color="auto"/>
        <w:right w:val="none" w:sz="0" w:space="0" w:color="auto"/>
      </w:divBdr>
    </w:div>
    <w:div w:id="1691491091">
      <w:bodyDiv w:val="1"/>
      <w:marLeft w:val="0"/>
      <w:marRight w:val="0"/>
      <w:marTop w:val="0"/>
      <w:marBottom w:val="0"/>
      <w:divBdr>
        <w:top w:val="none" w:sz="0" w:space="0" w:color="auto"/>
        <w:left w:val="none" w:sz="0" w:space="0" w:color="auto"/>
        <w:bottom w:val="none" w:sz="0" w:space="0" w:color="auto"/>
        <w:right w:val="none" w:sz="0" w:space="0" w:color="auto"/>
      </w:divBdr>
      <w:divsChild>
        <w:div w:id="1054622439">
          <w:marLeft w:val="0"/>
          <w:marRight w:val="0"/>
          <w:marTop w:val="0"/>
          <w:marBottom w:val="0"/>
          <w:divBdr>
            <w:top w:val="none" w:sz="0" w:space="0" w:color="auto"/>
            <w:left w:val="none" w:sz="0" w:space="0" w:color="auto"/>
            <w:bottom w:val="none" w:sz="0" w:space="0" w:color="auto"/>
            <w:right w:val="none" w:sz="0" w:space="0" w:color="auto"/>
          </w:divBdr>
          <w:divsChild>
            <w:div w:id="1467774332">
              <w:marLeft w:val="0"/>
              <w:marRight w:val="0"/>
              <w:marTop w:val="0"/>
              <w:marBottom w:val="0"/>
              <w:divBdr>
                <w:top w:val="none" w:sz="0" w:space="0" w:color="auto"/>
                <w:left w:val="none" w:sz="0" w:space="0" w:color="auto"/>
                <w:bottom w:val="none" w:sz="0" w:space="0" w:color="auto"/>
                <w:right w:val="none" w:sz="0" w:space="0" w:color="auto"/>
              </w:divBdr>
              <w:divsChild>
                <w:div w:id="980964745">
                  <w:marLeft w:val="0"/>
                  <w:marRight w:val="0"/>
                  <w:marTop w:val="0"/>
                  <w:marBottom w:val="0"/>
                  <w:divBdr>
                    <w:top w:val="none" w:sz="0" w:space="0" w:color="auto"/>
                    <w:left w:val="none" w:sz="0" w:space="0" w:color="auto"/>
                    <w:bottom w:val="none" w:sz="0" w:space="0" w:color="auto"/>
                    <w:right w:val="none" w:sz="0" w:space="0" w:color="auto"/>
                  </w:divBdr>
                </w:div>
                <w:div w:id="276837029">
                  <w:marLeft w:val="0"/>
                  <w:marRight w:val="0"/>
                  <w:marTop w:val="0"/>
                  <w:marBottom w:val="0"/>
                  <w:divBdr>
                    <w:top w:val="none" w:sz="0" w:space="0" w:color="auto"/>
                    <w:left w:val="none" w:sz="0" w:space="0" w:color="auto"/>
                    <w:bottom w:val="none" w:sz="0" w:space="0" w:color="auto"/>
                    <w:right w:val="none" w:sz="0" w:space="0" w:color="auto"/>
                  </w:divBdr>
                </w:div>
                <w:div w:id="162016581">
                  <w:marLeft w:val="0"/>
                  <w:marRight w:val="0"/>
                  <w:marTop w:val="0"/>
                  <w:marBottom w:val="0"/>
                  <w:divBdr>
                    <w:top w:val="none" w:sz="0" w:space="0" w:color="auto"/>
                    <w:left w:val="none" w:sz="0" w:space="0" w:color="auto"/>
                    <w:bottom w:val="none" w:sz="0" w:space="0" w:color="auto"/>
                    <w:right w:val="none" w:sz="0" w:space="0" w:color="auto"/>
                  </w:divBdr>
                </w:div>
              </w:divsChild>
            </w:div>
            <w:div w:id="266546020">
              <w:marLeft w:val="0"/>
              <w:marRight w:val="0"/>
              <w:marTop w:val="0"/>
              <w:marBottom w:val="0"/>
              <w:divBdr>
                <w:top w:val="none" w:sz="0" w:space="0" w:color="auto"/>
                <w:left w:val="none" w:sz="0" w:space="0" w:color="auto"/>
                <w:bottom w:val="none" w:sz="0" w:space="0" w:color="auto"/>
                <w:right w:val="none" w:sz="0" w:space="0" w:color="auto"/>
              </w:divBdr>
              <w:divsChild>
                <w:div w:id="8750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2605">
          <w:marLeft w:val="0"/>
          <w:marRight w:val="0"/>
          <w:marTop w:val="0"/>
          <w:marBottom w:val="0"/>
          <w:divBdr>
            <w:top w:val="none" w:sz="0" w:space="0" w:color="auto"/>
            <w:left w:val="none" w:sz="0" w:space="0" w:color="auto"/>
            <w:bottom w:val="none" w:sz="0" w:space="0" w:color="auto"/>
            <w:right w:val="none" w:sz="0" w:space="0" w:color="auto"/>
          </w:divBdr>
          <w:divsChild>
            <w:div w:id="746414993">
              <w:marLeft w:val="0"/>
              <w:marRight w:val="0"/>
              <w:marTop w:val="0"/>
              <w:marBottom w:val="0"/>
              <w:divBdr>
                <w:top w:val="none" w:sz="0" w:space="0" w:color="auto"/>
                <w:left w:val="none" w:sz="0" w:space="0" w:color="auto"/>
                <w:bottom w:val="none" w:sz="0" w:space="0" w:color="auto"/>
                <w:right w:val="none" w:sz="0" w:space="0" w:color="auto"/>
              </w:divBdr>
              <w:divsChild>
                <w:div w:id="993801277">
                  <w:marLeft w:val="0"/>
                  <w:marRight w:val="0"/>
                  <w:marTop w:val="0"/>
                  <w:marBottom w:val="0"/>
                  <w:divBdr>
                    <w:top w:val="none" w:sz="0" w:space="0" w:color="auto"/>
                    <w:left w:val="none" w:sz="0" w:space="0" w:color="auto"/>
                    <w:bottom w:val="none" w:sz="0" w:space="0" w:color="auto"/>
                    <w:right w:val="none" w:sz="0" w:space="0" w:color="auto"/>
                  </w:divBdr>
                </w:div>
                <w:div w:id="452133333">
                  <w:marLeft w:val="0"/>
                  <w:marRight w:val="0"/>
                  <w:marTop w:val="0"/>
                  <w:marBottom w:val="0"/>
                  <w:divBdr>
                    <w:top w:val="none" w:sz="0" w:space="0" w:color="auto"/>
                    <w:left w:val="none" w:sz="0" w:space="0" w:color="auto"/>
                    <w:bottom w:val="none" w:sz="0" w:space="0" w:color="auto"/>
                    <w:right w:val="none" w:sz="0" w:space="0" w:color="auto"/>
                  </w:divBdr>
                </w:div>
                <w:div w:id="15042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9361">
      <w:bodyDiv w:val="1"/>
      <w:marLeft w:val="0"/>
      <w:marRight w:val="0"/>
      <w:marTop w:val="0"/>
      <w:marBottom w:val="0"/>
      <w:divBdr>
        <w:top w:val="none" w:sz="0" w:space="0" w:color="auto"/>
        <w:left w:val="none" w:sz="0" w:space="0" w:color="auto"/>
        <w:bottom w:val="none" w:sz="0" w:space="0" w:color="auto"/>
        <w:right w:val="none" w:sz="0" w:space="0" w:color="auto"/>
      </w:divBdr>
      <w:divsChild>
        <w:div w:id="816842497">
          <w:marLeft w:val="0"/>
          <w:marRight w:val="0"/>
          <w:marTop w:val="0"/>
          <w:marBottom w:val="0"/>
          <w:divBdr>
            <w:top w:val="none" w:sz="0" w:space="0" w:color="auto"/>
            <w:left w:val="none" w:sz="0" w:space="0" w:color="auto"/>
            <w:bottom w:val="none" w:sz="0" w:space="0" w:color="auto"/>
            <w:right w:val="none" w:sz="0" w:space="0" w:color="auto"/>
          </w:divBdr>
          <w:divsChild>
            <w:div w:id="499077347">
              <w:marLeft w:val="0"/>
              <w:marRight w:val="0"/>
              <w:marTop w:val="0"/>
              <w:marBottom w:val="0"/>
              <w:divBdr>
                <w:top w:val="none" w:sz="0" w:space="0" w:color="auto"/>
                <w:left w:val="none" w:sz="0" w:space="0" w:color="auto"/>
                <w:bottom w:val="none" w:sz="0" w:space="0" w:color="auto"/>
                <w:right w:val="none" w:sz="0" w:space="0" w:color="auto"/>
              </w:divBdr>
              <w:divsChild>
                <w:div w:id="805316787">
                  <w:marLeft w:val="0"/>
                  <w:marRight w:val="0"/>
                  <w:marTop w:val="0"/>
                  <w:marBottom w:val="0"/>
                  <w:divBdr>
                    <w:top w:val="none" w:sz="0" w:space="0" w:color="auto"/>
                    <w:left w:val="none" w:sz="0" w:space="0" w:color="auto"/>
                    <w:bottom w:val="none" w:sz="0" w:space="0" w:color="auto"/>
                    <w:right w:val="none" w:sz="0" w:space="0" w:color="auto"/>
                  </w:divBdr>
                </w:div>
                <w:div w:id="1864324685">
                  <w:marLeft w:val="0"/>
                  <w:marRight w:val="0"/>
                  <w:marTop w:val="0"/>
                  <w:marBottom w:val="0"/>
                  <w:divBdr>
                    <w:top w:val="none" w:sz="0" w:space="0" w:color="auto"/>
                    <w:left w:val="none" w:sz="0" w:space="0" w:color="auto"/>
                    <w:bottom w:val="none" w:sz="0" w:space="0" w:color="auto"/>
                    <w:right w:val="none" w:sz="0" w:space="0" w:color="auto"/>
                  </w:divBdr>
                </w:div>
                <w:div w:id="1562600039">
                  <w:marLeft w:val="0"/>
                  <w:marRight w:val="0"/>
                  <w:marTop w:val="0"/>
                  <w:marBottom w:val="0"/>
                  <w:divBdr>
                    <w:top w:val="none" w:sz="0" w:space="0" w:color="auto"/>
                    <w:left w:val="none" w:sz="0" w:space="0" w:color="auto"/>
                    <w:bottom w:val="none" w:sz="0" w:space="0" w:color="auto"/>
                    <w:right w:val="none" w:sz="0" w:space="0" w:color="auto"/>
                  </w:divBdr>
                </w:div>
              </w:divsChild>
            </w:div>
            <w:div w:id="2044936761">
              <w:marLeft w:val="0"/>
              <w:marRight w:val="0"/>
              <w:marTop w:val="0"/>
              <w:marBottom w:val="0"/>
              <w:divBdr>
                <w:top w:val="none" w:sz="0" w:space="0" w:color="auto"/>
                <w:left w:val="none" w:sz="0" w:space="0" w:color="auto"/>
                <w:bottom w:val="none" w:sz="0" w:space="0" w:color="auto"/>
                <w:right w:val="none" w:sz="0" w:space="0" w:color="auto"/>
              </w:divBdr>
              <w:divsChild>
                <w:div w:id="9231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6727">
          <w:marLeft w:val="0"/>
          <w:marRight w:val="0"/>
          <w:marTop w:val="0"/>
          <w:marBottom w:val="0"/>
          <w:divBdr>
            <w:top w:val="none" w:sz="0" w:space="0" w:color="auto"/>
            <w:left w:val="none" w:sz="0" w:space="0" w:color="auto"/>
            <w:bottom w:val="none" w:sz="0" w:space="0" w:color="auto"/>
            <w:right w:val="none" w:sz="0" w:space="0" w:color="auto"/>
          </w:divBdr>
          <w:divsChild>
            <w:div w:id="1428771817">
              <w:marLeft w:val="0"/>
              <w:marRight w:val="0"/>
              <w:marTop w:val="0"/>
              <w:marBottom w:val="0"/>
              <w:divBdr>
                <w:top w:val="none" w:sz="0" w:space="0" w:color="auto"/>
                <w:left w:val="none" w:sz="0" w:space="0" w:color="auto"/>
                <w:bottom w:val="none" w:sz="0" w:space="0" w:color="auto"/>
                <w:right w:val="none" w:sz="0" w:space="0" w:color="auto"/>
              </w:divBdr>
              <w:divsChild>
                <w:div w:id="727730303">
                  <w:marLeft w:val="0"/>
                  <w:marRight w:val="0"/>
                  <w:marTop w:val="0"/>
                  <w:marBottom w:val="0"/>
                  <w:divBdr>
                    <w:top w:val="none" w:sz="0" w:space="0" w:color="auto"/>
                    <w:left w:val="none" w:sz="0" w:space="0" w:color="auto"/>
                    <w:bottom w:val="none" w:sz="0" w:space="0" w:color="auto"/>
                    <w:right w:val="none" w:sz="0" w:space="0" w:color="auto"/>
                  </w:divBdr>
                </w:div>
                <w:div w:id="1339235765">
                  <w:marLeft w:val="0"/>
                  <w:marRight w:val="0"/>
                  <w:marTop w:val="0"/>
                  <w:marBottom w:val="0"/>
                  <w:divBdr>
                    <w:top w:val="none" w:sz="0" w:space="0" w:color="auto"/>
                    <w:left w:val="none" w:sz="0" w:space="0" w:color="auto"/>
                    <w:bottom w:val="none" w:sz="0" w:space="0" w:color="auto"/>
                    <w:right w:val="none" w:sz="0" w:space="0" w:color="auto"/>
                  </w:divBdr>
                </w:div>
                <w:div w:id="7525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Twigt</dc:creator>
  <cp:keywords/>
  <dc:description/>
  <cp:lastModifiedBy>Kemeling, Peter</cp:lastModifiedBy>
  <cp:revision>5</cp:revision>
  <cp:lastPrinted>2019-09-11T06:36:00Z</cp:lastPrinted>
  <dcterms:created xsi:type="dcterms:W3CDTF">2023-01-16T19:24:00Z</dcterms:created>
  <dcterms:modified xsi:type="dcterms:W3CDTF">2023-01-16T19:56:00Z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c6f62-bb58-4b94-b6ca-9af54699d31b_Enabled">
    <vt:lpwstr>true</vt:lpwstr>
  </property>
  <property fmtid="{D5CDD505-2E9C-101B-9397-08002B2CF9AE}" pid="3" name="MSIP_Label_d2dc6f62-bb58-4b94-b6ca-9af54699d31b_SetDate">
    <vt:lpwstr>2023-01-02T20:06:57Z</vt:lpwstr>
  </property>
  <property fmtid="{D5CDD505-2E9C-101B-9397-08002B2CF9AE}" pid="4" name="MSIP_Label_d2dc6f62-bb58-4b94-b6ca-9af54699d31b_Method">
    <vt:lpwstr>Standard</vt:lpwstr>
  </property>
  <property fmtid="{D5CDD505-2E9C-101B-9397-08002B2CF9AE}" pid="5" name="MSIP_Label_d2dc6f62-bb58-4b94-b6ca-9af54699d31b_Name">
    <vt:lpwstr>d2dc6f62-bb58-4b94-b6ca-9af54699d31b</vt:lpwstr>
  </property>
  <property fmtid="{D5CDD505-2E9C-101B-9397-08002B2CF9AE}" pid="6" name="MSIP_Label_d2dc6f62-bb58-4b94-b6ca-9af54699d31b_SiteId">
    <vt:lpwstr>d7790549-8c35-40ea-ad75-954ac3e86be8</vt:lpwstr>
  </property>
  <property fmtid="{D5CDD505-2E9C-101B-9397-08002B2CF9AE}" pid="7" name="MSIP_Label_d2dc6f62-bb58-4b94-b6ca-9af54699d31b_ActionId">
    <vt:lpwstr>569bc24c-7713-4d6f-9ad6-0592c9ffdbfb</vt:lpwstr>
  </property>
  <property fmtid="{D5CDD505-2E9C-101B-9397-08002B2CF9AE}" pid="8" name="MSIP_Label_d2dc6f62-bb58-4b94-b6ca-9af54699d31b_ContentBits">
    <vt:lpwstr>0</vt:lpwstr>
  </property>
</Properties>
</file>